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C3B7C3" w14:textId="4A9C6A34" w:rsidR="00463939" w:rsidRPr="00804C96" w:rsidRDefault="00463939" w:rsidP="00A84FDE">
      <w:pPr>
        <w:jc w:val="center"/>
        <w:rPr>
          <w:b/>
          <w:bCs/>
          <w:sz w:val="24"/>
          <w:szCs w:val="24"/>
        </w:rPr>
      </w:pPr>
      <w:r w:rsidRPr="00804C96">
        <w:rPr>
          <w:b/>
          <w:bCs/>
          <w:sz w:val="24"/>
          <w:szCs w:val="24"/>
        </w:rPr>
        <w:t>P</w:t>
      </w:r>
      <w:r w:rsidR="00B33F85" w:rsidRPr="00804C96">
        <w:rPr>
          <w:b/>
          <w:bCs/>
          <w:sz w:val="24"/>
          <w:szCs w:val="24"/>
        </w:rPr>
        <w:t>ROPUESTA</w:t>
      </w:r>
      <w:r w:rsidR="00142F6A" w:rsidRPr="00804C96">
        <w:rPr>
          <w:b/>
          <w:bCs/>
          <w:sz w:val="24"/>
          <w:szCs w:val="24"/>
        </w:rPr>
        <w:t xml:space="preserve"> (ALOGORITMO)</w:t>
      </w:r>
      <w:r w:rsidRPr="00804C96">
        <w:rPr>
          <w:b/>
          <w:bCs/>
          <w:sz w:val="24"/>
          <w:szCs w:val="24"/>
        </w:rPr>
        <w:t xml:space="preserve"> DE USO DE TEST RÁPIDO- SUBCOMITÉ DE REGIONAL</w:t>
      </w:r>
    </w:p>
    <w:p w14:paraId="6DA33650" w14:textId="77777777" w:rsidR="00B87F9B" w:rsidRPr="00A84FDE" w:rsidRDefault="00B87F9B" w:rsidP="00A84FDE">
      <w:pPr>
        <w:jc w:val="center"/>
        <w:rPr>
          <w:b/>
          <w:bCs/>
        </w:rPr>
      </w:pPr>
    </w:p>
    <w:p w14:paraId="0F6D8909" w14:textId="77777777" w:rsidR="00463939" w:rsidRPr="00962F1B" w:rsidRDefault="00463939" w:rsidP="00463939">
      <w:pPr>
        <w:pStyle w:val="Prrafodelista"/>
        <w:numPr>
          <w:ilvl w:val="0"/>
          <w:numId w:val="2"/>
        </w:numPr>
        <w:rPr>
          <w:b/>
          <w:bCs/>
        </w:rPr>
      </w:pPr>
      <w:r w:rsidRPr="00962F1B">
        <w:rPr>
          <w:b/>
          <w:bCs/>
        </w:rPr>
        <w:t>OBJETIVO</w:t>
      </w:r>
    </w:p>
    <w:p w14:paraId="782EE5E6" w14:textId="57B5BB02" w:rsidR="00463939" w:rsidRDefault="00463939" w:rsidP="00142F6A">
      <w:pPr>
        <w:jc w:val="both"/>
      </w:pPr>
      <w:r>
        <w:t xml:space="preserve">El objetivo de este protocolo es delimitar el uso de los </w:t>
      </w:r>
      <w:proofErr w:type="spellStart"/>
      <w:r>
        <w:t>test</w:t>
      </w:r>
      <w:r w:rsidR="00FB0969">
        <w:t>s</w:t>
      </w:r>
      <w:proofErr w:type="spellEnd"/>
      <w:r>
        <w:t xml:space="preserve"> rápidos como </w:t>
      </w:r>
      <w:r w:rsidR="00142F6A">
        <w:t xml:space="preserve">una </w:t>
      </w:r>
      <w:r>
        <w:t>herramienta más para cortar la cadena de transmisión del COVID-19</w:t>
      </w:r>
      <w:r w:rsidR="00A84FDE">
        <w:t xml:space="preserve"> y </w:t>
      </w:r>
      <w:r w:rsidR="00FB0969">
        <w:t>como método de investigación que contribuya</w:t>
      </w:r>
      <w:r w:rsidR="00A84FDE">
        <w:t xml:space="preserve"> a ampliar el conocimiento científico sobre su uso.</w:t>
      </w:r>
    </w:p>
    <w:p w14:paraId="3A369B45" w14:textId="77777777" w:rsidR="00463939" w:rsidRDefault="00463939" w:rsidP="00142F6A">
      <w:pPr>
        <w:jc w:val="both"/>
      </w:pPr>
    </w:p>
    <w:p w14:paraId="5BEF8380" w14:textId="77777777" w:rsidR="00463939" w:rsidRPr="00962F1B" w:rsidRDefault="00463939" w:rsidP="00142F6A">
      <w:pPr>
        <w:pStyle w:val="Prrafodelista"/>
        <w:numPr>
          <w:ilvl w:val="0"/>
          <w:numId w:val="2"/>
        </w:numPr>
        <w:jc w:val="both"/>
        <w:rPr>
          <w:b/>
          <w:bCs/>
        </w:rPr>
      </w:pPr>
      <w:r w:rsidRPr="00962F1B">
        <w:rPr>
          <w:b/>
          <w:bCs/>
        </w:rPr>
        <w:t>JUSTIFICACIÓN</w:t>
      </w:r>
    </w:p>
    <w:p w14:paraId="0E94B2C0" w14:textId="1C7BDDA3" w:rsidR="00463939" w:rsidRDefault="00142F6A" w:rsidP="00142F6A">
      <w:pPr>
        <w:jc w:val="both"/>
      </w:pPr>
      <w:r>
        <w:t>Actualmente</w:t>
      </w:r>
      <w:r w:rsidR="008E596D">
        <w:t xml:space="preserve"> (23 y 24 de abril)</w:t>
      </w:r>
      <w:r w:rsidR="00DA3672">
        <w:t>,</w:t>
      </w:r>
      <w:r>
        <w:t xml:space="preserve"> en la</w:t>
      </w:r>
      <w:r w:rsidR="00463939">
        <w:t xml:space="preserve"> Región Continental</w:t>
      </w:r>
      <w:r w:rsidR="00DA3672">
        <w:t>,</w:t>
      </w:r>
      <w:r w:rsidR="00463939">
        <w:t xml:space="preserve"> </w:t>
      </w:r>
      <w:r>
        <w:t>hay</w:t>
      </w:r>
      <w:r w:rsidR="00463939">
        <w:t xml:space="preserve"> 19 casos confirmados</w:t>
      </w:r>
      <w:r w:rsidR="00DA3672">
        <w:t xml:space="preserve"> de </w:t>
      </w:r>
      <w:proofErr w:type="spellStart"/>
      <w:r w:rsidR="00DA3672">
        <w:t>Covid</w:t>
      </w:r>
      <w:proofErr w:type="spellEnd"/>
      <w:r w:rsidR="00DA3672">
        <w:t xml:space="preserve"> 19. </w:t>
      </w:r>
      <w:r w:rsidR="008E596D">
        <w:t xml:space="preserve"> </w:t>
      </w:r>
      <w:r w:rsidR="00DA3672">
        <w:t xml:space="preserve">Dichos casos, han </w:t>
      </w:r>
      <w:r>
        <w:t xml:space="preserve">resultado de 300 muestras tomadas aleatoriamente respondiendo a criterios de un estudio de riesgo que se diseñó para conocer la situación epidemiológica de Bata. </w:t>
      </w:r>
      <w:r w:rsidR="0016213C">
        <w:t>L</w:t>
      </w:r>
      <w:r w:rsidR="00463939">
        <w:t>os c</w:t>
      </w:r>
      <w:r>
        <w:t>asos positivos</w:t>
      </w:r>
      <w:r w:rsidR="00463939">
        <w:t xml:space="preserve"> </w:t>
      </w:r>
      <w:r w:rsidR="0016213C">
        <w:t>corresponden a</w:t>
      </w:r>
      <w:r w:rsidR="00DA3672">
        <w:t>:</w:t>
      </w:r>
      <w:r w:rsidR="0016213C">
        <w:t xml:space="preserve"> </w:t>
      </w:r>
      <w:r w:rsidR="00463939">
        <w:t>18 sanitarios del Hospital Regional de Bata</w:t>
      </w:r>
      <w:r w:rsidR="00DA3672">
        <w:t xml:space="preserve"> y</w:t>
      </w:r>
      <w:r w:rsidR="00463939">
        <w:t xml:space="preserve"> del Centro Médico La Paz</w:t>
      </w:r>
      <w:r w:rsidR="00DA3672">
        <w:t xml:space="preserve">; un </w:t>
      </w:r>
      <w:r>
        <w:t>trabajador del banco BANGE.</w:t>
      </w:r>
    </w:p>
    <w:p w14:paraId="799A1CC7" w14:textId="63CF42BA" w:rsidR="00463939" w:rsidRDefault="00463939" w:rsidP="00142F6A">
      <w:pPr>
        <w:jc w:val="both"/>
      </w:pPr>
      <w:r>
        <w:t xml:space="preserve">La prueba diagnóstica </w:t>
      </w:r>
      <w:r w:rsidR="0016213C">
        <w:t>(</w:t>
      </w:r>
      <w:proofErr w:type="spellStart"/>
      <w:r w:rsidR="0016213C">
        <w:t>g</w:t>
      </w:r>
      <w:r>
        <w:t>old</w:t>
      </w:r>
      <w:proofErr w:type="spellEnd"/>
      <w:r>
        <w:t xml:space="preserve"> standard</w:t>
      </w:r>
      <w:r w:rsidR="0016213C">
        <w:t>)</w:t>
      </w:r>
      <w:r>
        <w:t xml:space="preserve"> es la PCR</w:t>
      </w:r>
      <w:r w:rsidR="00C74B84">
        <w:rPr>
          <w:rStyle w:val="Refdenotaalpie"/>
        </w:rPr>
        <w:footnoteReference w:id="2"/>
      </w:r>
      <w:r w:rsidR="00DA3672">
        <w:t xml:space="preserve"> y se </w:t>
      </w:r>
      <w:r>
        <w:t xml:space="preserve">realiza en el laboratorio de </w:t>
      </w:r>
      <w:proofErr w:type="spellStart"/>
      <w:r>
        <w:t>Baney</w:t>
      </w:r>
      <w:proofErr w:type="spellEnd"/>
      <w:r>
        <w:t xml:space="preserve"> (</w:t>
      </w:r>
      <w:proofErr w:type="spellStart"/>
      <w:r>
        <w:t>Bioko</w:t>
      </w:r>
      <w:proofErr w:type="spellEnd"/>
      <w:r>
        <w:t xml:space="preserve"> Norte). Este laboratorio</w:t>
      </w:r>
      <w:r w:rsidR="00DA3672">
        <w:t>,</w:t>
      </w:r>
      <w:r>
        <w:t xml:space="preserve"> puede procesar un máximo de 200 pruebas al día. </w:t>
      </w:r>
      <w:r w:rsidR="00CA2CCB">
        <w:t>En la última semana</w:t>
      </w:r>
      <w:r>
        <w:t>, en la ciudad de Malabo</w:t>
      </w:r>
      <w:r w:rsidR="0016213C">
        <w:t>,</w:t>
      </w:r>
      <w:r>
        <w:t xml:space="preserve"> se están registrando una media de 40 casos diarios</w:t>
      </w:r>
      <w:r w:rsidR="002D42BD">
        <w:t xml:space="preserve">. Por este motivo, el referido </w:t>
      </w:r>
      <w:r>
        <w:t xml:space="preserve">laboratorio </w:t>
      </w:r>
      <w:r w:rsidR="002D42BD">
        <w:t xml:space="preserve">se pudiera </w:t>
      </w:r>
      <w:r>
        <w:t>satura</w:t>
      </w:r>
      <w:r w:rsidR="002D42BD">
        <w:t>r</w:t>
      </w:r>
      <w:r>
        <w:t xml:space="preserve"> </w:t>
      </w:r>
      <w:r w:rsidR="002D42BD">
        <w:t xml:space="preserve">lo que imposibilitaría </w:t>
      </w:r>
      <w:r>
        <w:t>procesar todas las muestras que le lleg</w:t>
      </w:r>
      <w:r w:rsidR="002D42BD">
        <w:t xml:space="preserve">uen. </w:t>
      </w:r>
      <w:r>
        <w:t xml:space="preserve"> </w:t>
      </w:r>
      <w:r w:rsidRPr="002D42BD">
        <w:rPr>
          <w:highlight w:val="yellow"/>
        </w:rPr>
        <w:t>y se están priorizando las pruebas procedentes de la región insular.</w:t>
      </w:r>
    </w:p>
    <w:p w14:paraId="7552353E" w14:textId="77777777" w:rsidR="00C22632" w:rsidRDefault="00463939" w:rsidP="00142F6A">
      <w:pPr>
        <w:jc w:val="both"/>
      </w:pPr>
      <w:r>
        <w:t xml:space="preserve">En estos momentos, el número de pruebas de la Región Continental pendiente </w:t>
      </w:r>
      <w:r w:rsidR="002D42BD">
        <w:t>a</w:t>
      </w:r>
      <w:r>
        <w:t xml:space="preserve"> resultado</w:t>
      </w:r>
      <w:r w:rsidR="002D42BD">
        <w:t>s</w:t>
      </w:r>
      <w:r>
        <w:t xml:space="preserve"> </w:t>
      </w:r>
      <w:r w:rsidR="002D42BD">
        <w:t xml:space="preserve">asciende a </w:t>
      </w:r>
      <w:r>
        <w:t>más de 800</w:t>
      </w:r>
      <w:r w:rsidR="002D42BD">
        <w:t xml:space="preserve">.  Ello </w:t>
      </w:r>
      <w:r>
        <w:t>supone</w:t>
      </w:r>
      <w:r w:rsidR="002D42BD">
        <w:t>,</w:t>
      </w:r>
      <w:r>
        <w:t xml:space="preserve"> </w:t>
      </w:r>
      <w:r w:rsidR="00142F6A">
        <w:t xml:space="preserve">un “silencio epidemiológico” que impide continuar trabajando para cortar la cadena de transmisión de los posibles positivos. </w:t>
      </w:r>
    </w:p>
    <w:p w14:paraId="284F04DE" w14:textId="299514C4" w:rsidR="00463939" w:rsidRDefault="002D42BD" w:rsidP="00142F6A">
      <w:pPr>
        <w:jc w:val="both"/>
      </w:pPr>
      <w:r>
        <w:t>Asi</w:t>
      </w:r>
      <w:r w:rsidR="00142F6A">
        <w:t xml:space="preserve">mismo, debido a la limitación de recursos para poner en </w:t>
      </w:r>
      <w:r w:rsidR="00142F6A" w:rsidRPr="00257A54">
        <w:t>cuarentena</w:t>
      </w:r>
      <w:r w:rsidR="00C22632" w:rsidRPr="00257A54">
        <w:t xml:space="preserve"> o </w:t>
      </w:r>
      <w:r w:rsidR="00257A54" w:rsidRPr="00257A54">
        <w:t>aislamiento</w:t>
      </w:r>
      <w:r w:rsidR="00C22632">
        <w:t xml:space="preserve"> </w:t>
      </w:r>
      <w:r w:rsidR="00142F6A">
        <w:t>a todos los contactos de los casos positivos</w:t>
      </w:r>
      <w:r w:rsidR="00C22632">
        <w:t>,</w:t>
      </w:r>
      <w:r w:rsidR="00142F6A">
        <w:t xml:space="preserve"> es necesario conocer el estado</w:t>
      </w:r>
      <w:r w:rsidR="0016213C">
        <w:t xml:space="preserve"> de viremia que solo proporciona la prueba de PCR. </w:t>
      </w:r>
      <w:r w:rsidR="00C22632">
        <w:t>Por estos motivos s</w:t>
      </w:r>
      <w:r w:rsidR="0016213C">
        <w:t xml:space="preserve">e propone usar el test </w:t>
      </w:r>
      <w:r w:rsidR="00142F6A">
        <w:t xml:space="preserve">serológico </w:t>
      </w:r>
      <w:r w:rsidR="00C22632">
        <w:t>(</w:t>
      </w:r>
      <w:r w:rsidR="00C22632" w:rsidRPr="00C22632">
        <w:rPr>
          <w:highlight w:val="yellow"/>
        </w:rPr>
        <w:t xml:space="preserve">a qué </w:t>
      </w:r>
      <w:r w:rsidR="00C22632" w:rsidRPr="00C22632">
        <w:rPr>
          <w:highlight w:val="yellow"/>
        </w:rPr>
        <w:lastRenderedPageBreak/>
        <w:t>pacientes</w:t>
      </w:r>
      <w:r w:rsidR="00C22632">
        <w:t xml:space="preserve">) </w:t>
      </w:r>
      <w:r w:rsidR="00142F6A">
        <w:t>para</w:t>
      </w:r>
      <w:r w:rsidR="0016213C">
        <w:t xml:space="preserve"> disponer de dato</w:t>
      </w:r>
      <w:r w:rsidR="00C22632">
        <w:t>s</w:t>
      </w:r>
      <w:r w:rsidR="0016213C">
        <w:t xml:space="preserve"> objetivo</w:t>
      </w:r>
      <w:r w:rsidR="00C22632">
        <w:t>s</w:t>
      </w:r>
      <w:r w:rsidR="0016213C">
        <w:t xml:space="preserve"> que permita</w:t>
      </w:r>
      <w:r w:rsidR="00C22632">
        <w:t>n</w:t>
      </w:r>
      <w:r w:rsidR="00142F6A">
        <w:t xml:space="preserve"> implementar </w:t>
      </w:r>
      <w:r w:rsidR="0016213C">
        <w:t xml:space="preserve">una </w:t>
      </w:r>
      <w:r w:rsidR="00142F6A">
        <w:t>estrategia eficiente para cortar la cadena de transmisión</w:t>
      </w:r>
      <w:r w:rsidR="0016213C">
        <w:t xml:space="preserve"> como parece sugerirse de algunos estudios</w:t>
      </w:r>
      <w:r w:rsidR="00D06523">
        <w:rPr>
          <w:rStyle w:val="Refdenotaalpie"/>
        </w:rPr>
        <w:footnoteReference w:id="3"/>
      </w:r>
      <w:r w:rsidR="009B74B0">
        <w:t xml:space="preserve"> </w:t>
      </w:r>
      <w:r w:rsidR="009B74B0">
        <w:rPr>
          <w:rStyle w:val="Refdenotaalpie"/>
        </w:rPr>
        <w:footnoteReference w:id="4"/>
      </w:r>
      <w:r w:rsidR="00142F6A">
        <w:t xml:space="preserve">. </w:t>
      </w:r>
    </w:p>
    <w:p w14:paraId="0153A7AC" w14:textId="4F092D8A" w:rsidR="00D06523" w:rsidRDefault="00D06523" w:rsidP="00142F6A">
      <w:pPr>
        <w:jc w:val="both"/>
      </w:pPr>
      <w:r>
        <w:t xml:space="preserve">Es de destacar que los casos </w:t>
      </w:r>
      <w:r w:rsidR="000F79E1">
        <w:t>positivos,</w:t>
      </w:r>
      <w:r>
        <w:t xml:space="preserve"> </w:t>
      </w:r>
      <w:r w:rsidR="000F79E1">
        <w:t>se han identificado a través de</w:t>
      </w:r>
      <w:r>
        <w:t xml:space="preserve"> </w:t>
      </w:r>
      <w:proofErr w:type="spellStart"/>
      <w:r w:rsidR="000F79E1">
        <w:t>pesquisaje</w:t>
      </w:r>
      <w:proofErr w:type="spellEnd"/>
      <w:r w:rsidR="00BD2F33">
        <w:t xml:space="preserve"> activo de </w:t>
      </w:r>
      <w:r w:rsidR="000F79E1">
        <w:t xml:space="preserve">muestras aleatorias de individuos </w:t>
      </w:r>
      <w:r w:rsidR="00BD2F33">
        <w:t>utilizando</w:t>
      </w:r>
      <w:r w:rsidR="000F79E1">
        <w:t xml:space="preserve"> </w:t>
      </w:r>
      <w:r>
        <w:t>pruebas de PCR</w:t>
      </w:r>
      <w:r w:rsidR="00C74B84">
        <w:t xml:space="preserve"> </w:t>
      </w:r>
      <w:r>
        <w:t xml:space="preserve">y no por la </w:t>
      </w:r>
      <w:r w:rsidR="00C74B84">
        <w:t xml:space="preserve">aparición de síntomas. En la mayoría de </w:t>
      </w:r>
      <w:r w:rsidR="00615318">
        <w:t>los países</w:t>
      </w:r>
      <w:r w:rsidR="00C74B84">
        <w:t xml:space="preserve">, cuando no se disponían de suficientes test de PCR, estos se reservaban para los pacientes sintomáticos compatibles con </w:t>
      </w:r>
      <w:proofErr w:type="spellStart"/>
      <w:r w:rsidR="00C74B84">
        <w:t>Covid</w:t>
      </w:r>
      <w:proofErr w:type="spellEnd"/>
      <w:r w:rsidR="00C74B84">
        <w:t xml:space="preserve"> 19. La estrategia de Bata ha permitido esta identificación basada en un </w:t>
      </w:r>
      <w:proofErr w:type="spellStart"/>
      <w:r w:rsidR="00C74B84">
        <w:t>cribaje</w:t>
      </w:r>
      <w:proofErr w:type="spellEnd"/>
      <w:r w:rsidR="00C74B84">
        <w:t xml:space="preserve"> poblacional ajustado por riesgos. En este sentido el personal de salud, seguramente el más expuesto, ha sido el más intensamente investigado y ha sido entre ellos en los que ha aparecido en un porcentaje alto la infección. La ausencia de síntomas presume que la positividad de estos casos esté mostrando un contagio comunitario del </w:t>
      </w:r>
      <w:proofErr w:type="spellStart"/>
      <w:r w:rsidR="00C74B84">
        <w:t>Covid</w:t>
      </w:r>
      <w:proofErr w:type="spellEnd"/>
      <w:r w:rsidR="00C74B84">
        <w:t xml:space="preserve"> 19. </w:t>
      </w:r>
    </w:p>
    <w:p w14:paraId="7A7A74D0" w14:textId="5A81F3C0" w:rsidR="00142F6A" w:rsidRDefault="005C52AC" w:rsidP="00142F6A">
      <w:pPr>
        <w:jc w:val="both"/>
      </w:pPr>
      <w:r>
        <w:t>Esto nos lleva a una situación atípica de la pandemia en comparación con otros países</w:t>
      </w:r>
      <w:r w:rsidR="003B5215">
        <w:rPr>
          <w:rStyle w:val="Refdenotaalpie"/>
        </w:rPr>
        <w:footnoteReference w:id="5"/>
      </w:r>
      <w:r>
        <w:t xml:space="preserve"> por lo que el protocolo de uso de PCR y test rápido que están adoptando otros países</w:t>
      </w:r>
      <w:r w:rsidR="00C74B84">
        <w:t>, orientados al diagnóstico de la enfermedad,</w:t>
      </w:r>
      <w:r>
        <w:t xml:space="preserve"> no es del todo aplicable a la situación de Guinea Ecuatorial y en concreto a la Región Continental.</w:t>
      </w:r>
    </w:p>
    <w:p w14:paraId="46E04A4C" w14:textId="4670F02E" w:rsidR="00CC5E22" w:rsidRDefault="00C74B84" w:rsidP="00142F6A">
      <w:pPr>
        <w:jc w:val="both"/>
      </w:pPr>
      <w:r>
        <w:t>Hay que recordar, no obstante, que l</w:t>
      </w:r>
      <w:r w:rsidR="00CC5E22">
        <w:t>a recomendación de la OMS es hacer diagnóstico con PCR</w:t>
      </w:r>
      <w:r w:rsidR="004512E7">
        <w:rPr>
          <w:rStyle w:val="Refdenotaalpie"/>
        </w:rPr>
        <w:footnoteReference w:id="6"/>
      </w:r>
      <w:r w:rsidR="00CC5E22">
        <w:t xml:space="preserve"> y utilizar los test rápidos sólo para investigación y no como prueba diagnóstica. Teniendo esto en consideración, se recomienda que el país adquiera un equipo de procesamiento de PCR y lo instale en la Región Continental lo antes posible. </w:t>
      </w:r>
    </w:p>
    <w:p w14:paraId="67BB1B20" w14:textId="77777777" w:rsidR="00C74B84" w:rsidRDefault="00C74B84" w:rsidP="00142F6A">
      <w:pPr>
        <w:jc w:val="both"/>
      </w:pPr>
    </w:p>
    <w:p w14:paraId="258F0D78" w14:textId="2F1F0BCC" w:rsidR="005C52AC" w:rsidRDefault="005C52AC" w:rsidP="00962F1B">
      <w:pPr>
        <w:pStyle w:val="Prrafodelista"/>
        <w:numPr>
          <w:ilvl w:val="0"/>
          <w:numId w:val="2"/>
        </w:numPr>
        <w:spacing w:before="240" w:line="276" w:lineRule="auto"/>
        <w:jc w:val="both"/>
        <w:rPr>
          <w:b/>
          <w:bCs/>
        </w:rPr>
      </w:pPr>
      <w:r w:rsidRPr="00962F1B">
        <w:rPr>
          <w:b/>
          <w:bCs/>
        </w:rPr>
        <w:t>CONSIDERACIONES</w:t>
      </w:r>
    </w:p>
    <w:p w14:paraId="55144CAD" w14:textId="77777777" w:rsidR="00962F1B" w:rsidRPr="00962F1B" w:rsidRDefault="00962F1B" w:rsidP="00962F1B">
      <w:pPr>
        <w:pStyle w:val="Prrafodelista"/>
        <w:spacing w:before="240" w:line="276" w:lineRule="auto"/>
        <w:ind w:left="1080"/>
        <w:jc w:val="both"/>
        <w:rPr>
          <w:b/>
          <w:bCs/>
        </w:rPr>
      </w:pPr>
    </w:p>
    <w:p w14:paraId="2F8C3CB5" w14:textId="5F66E3C5" w:rsidR="00962F1B" w:rsidRDefault="005C52AC" w:rsidP="00CC5E22">
      <w:pPr>
        <w:pStyle w:val="Prrafodelista"/>
        <w:numPr>
          <w:ilvl w:val="0"/>
          <w:numId w:val="4"/>
        </w:numPr>
        <w:spacing w:before="240" w:line="276" w:lineRule="auto"/>
        <w:jc w:val="both"/>
      </w:pPr>
      <w:r>
        <w:t xml:space="preserve">La PCR es el test diagnóstico </w:t>
      </w:r>
      <w:r w:rsidR="00C74B84">
        <w:t>(</w:t>
      </w:r>
      <w:r w:rsidR="00257A54">
        <w:t>Gold</w:t>
      </w:r>
      <w:r>
        <w:t xml:space="preserve"> standard</w:t>
      </w:r>
      <w:r w:rsidR="00C74B84">
        <w:t>)</w:t>
      </w:r>
      <w:r>
        <w:t xml:space="preserve">, con una especificidad del 100% y una sensibilidad del </w:t>
      </w:r>
      <w:r w:rsidR="0018487F">
        <w:t>98%</w:t>
      </w:r>
      <w:r w:rsidR="00615318">
        <w:rPr>
          <w:rStyle w:val="Refdenotaalpie"/>
        </w:rPr>
        <w:footnoteReference w:id="7"/>
      </w:r>
      <w:r w:rsidR="00615318">
        <w:t xml:space="preserve"> </w:t>
      </w:r>
      <w:r w:rsidR="00615318">
        <w:rPr>
          <w:rStyle w:val="Refdenotaalpie"/>
        </w:rPr>
        <w:footnoteReference w:id="8"/>
      </w:r>
      <w:r w:rsidR="00615318">
        <w:t>.</w:t>
      </w:r>
    </w:p>
    <w:p w14:paraId="5135DF68" w14:textId="67F35A7E" w:rsidR="005C52AC" w:rsidRDefault="005C52AC" w:rsidP="00CC5E22">
      <w:pPr>
        <w:pStyle w:val="Prrafodelista"/>
        <w:numPr>
          <w:ilvl w:val="0"/>
          <w:numId w:val="4"/>
        </w:numPr>
        <w:spacing w:before="240" w:line="276" w:lineRule="auto"/>
        <w:jc w:val="both"/>
      </w:pPr>
      <w:r>
        <w:t xml:space="preserve">La realización de un número elevado de determinaciones conlleva la necesidad de suministrar de manera continuada no sólo los kits de PCR, sino otros muchos materiales necesarios como torundas y medios de transporte para la toma de muestras, soluciones de inactivación, reactivos de extracción y diferentes tipos de material plástico. Las determinaciones analíticas con PCR siempre deben ser realizadas por personal </w:t>
      </w:r>
      <w:r>
        <w:lastRenderedPageBreak/>
        <w:t>experimentado y suelen tardar varias horas hasta ofrecer resultados</w:t>
      </w:r>
      <w:r w:rsidR="004512E7">
        <w:rPr>
          <w:rStyle w:val="Refdenotaalpie"/>
        </w:rPr>
        <w:footnoteReference w:id="9"/>
      </w:r>
      <w:r w:rsidR="004512E7">
        <w:t xml:space="preserve"> </w:t>
      </w:r>
      <w:r>
        <w:t xml:space="preserve">y en el caso de la Región Continental tienen que ser llevadas a </w:t>
      </w:r>
      <w:proofErr w:type="spellStart"/>
      <w:r>
        <w:t>Baney</w:t>
      </w:r>
      <w:proofErr w:type="spellEnd"/>
      <w:r w:rsidR="00A84FDE">
        <w:t>, con lo cual los resultados tardan entre 48 y 72 horas.</w:t>
      </w:r>
    </w:p>
    <w:p w14:paraId="7D7D0B95" w14:textId="12CC4403" w:rsidR="00246251" w:rsidRDefault="00246251" w:rsidP="00CC5E22">
      <w:pPr>
        <w:pStyle w:val="Prrafodelista"/>
        <w:numPr>
          <w:ilvl w:val="0"/>
          <w:numId w:val="4"/>
        </w:numPr>
        <w:spacing w:before="240" w:line="276" w:lineRule="auto"/>
        <w:jc w:val="both"/>
      </w:pPr>
      <w:r>
        <w:t xml:space="preserve">Una persona con PCR positiva: la infección está entre el día 1 y el 14 después de la exposición. </w:t>
      </w:r>
    </w:p>
    <w:p w14:paraId="18ED37E6" w14:textId="7DE37148" w:rsidR="00CC5E22" w:rsidRDefault="00962F1B" w:rsidP="00962F1B">
      <w:pPr>
        <w:pStyle w:val="Prrafodelista"/>
        <w:numPr>
          <w:ilvl w:val="0"/>
          <w:numId w:val="4"/>
        </w:numPr>
        <w:jc w:val="both"/>
      </w:pPr>
      <w:r>
        <w:t xml:space="preserve">Los estudios de dinámica de generación de anticuerpos frente a SARS-CoV-19 han mostrado que éstos comienzan a producirse a partir del 6º día del inicio de síntomas a la vez que se observa un descenso de la carga viral. A los 7 días, casi la mitad de los casos tiene anticuerpos totales y a los 15 días casi el 100%, tanto en los casos leves como los graves. Basado en esto, las técnicas de anticuerpos buscan detectar la respuesta inmune de los pacientes la cual aumenta según avanza la infección y ofrecen por tanto la posibilidad de detectar enfermedad activa de varios días de evolución. La presencia de anticuerpos por otro </w:t>
      </w:r>
      <w:r w:rsidR="004512E7">
        <w:t>lado</w:t>
      </w:r>
      <w:r>
        <w:t xml:space="preserve"> no excluye la posibilidad de seguir siendo transmisor del virus</w:t>
      </w:r>
      <w:r w:rsidR="00615318">
        <w:t xml:space="preserve">. </w:t>
      </w:r>
      <w:r w:rsidR="00615318" w:rsidRPr="00615318">
        <w:t>Se ha publicado que los anticuerpos comienzan a detectarse 5 días después del inicio de los síntomas y también que pueden tener un papel importante en la detección de casos asintomáticos que tiene un gran impacto sobre todo en el personal sanitario.</w:t>
      </w:r>
    </w:p>
    <w:p w14:paraId="32819C49" w14:textId="77777777" w:rsidR="00615318" w:rsidRDefault="00615318" w:rsidP="00962F1B">
      <w:pPr>
        <w:pStyle w:val="Prrafodelista"/>
        <w:numPr>
          <w:ilvl w:val="0"/>
          <w:numId w:val="4"/>
        </w:numPr>
        <w:jc w:val="both"/>
      </w:pPr>
    </w:p>
    <w:p w14:paraId="0DDA368A" w14:textId="325DACFF" w:rsidR="00615318" w:rsidRDefault="00615318" w:rsidP="00804C96">
      <w:pPr>
        <w:pStyle w:val="Prrafodelista"/>
        <w:ind w:left="360"/>
        <w:jc w:val="both"/>
      </w:pPr>
      <w:r>
        <w:rPr>
          <w:noProof/>
          <w:lang w:eastAsia="es-ES"/>
        </w:rPr>
        <w:drawing>
          <wp:inline distT="0" distB="0" distL="0" distR="0" wp14:anchorId="4EC2783F" wp14:editId="3F379921">
            <wp:extent cx="5400040" cy="3315970"/>
            <wp:effectExtent l="12700" t="12700" r="10160" b="11430"/>
            <wp:docPr id="34" name="Imagen 34"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a de Pantalla 2020-04-28 a les 16.11.3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315970"/>
                    </a:xfrm>
                    <a:prstGeom prst="rect">
                      <a:avLst/>
                    </a:prstGeom>
                    <a:ln>
                      <a:solidFill>
                        <a:schemeClr val="tx1"/>
                      </a:solidFill>
                    </a:ln>
                  </pic:spPr>
                </pic:pic>
              </a:graphicData>
            </a:graphic>
          </wp:inline>
        </w:drawing>
      </w:r>
    </w:p>
    <w:p w14:paraId="75B6F82C" w14:textId="77777777" w:rsidR="00615318" w:rsidRDefault="00615318" w:rsidP="00804C96">
      <w:pPr>
        <w:pStyle w:val="Prrafodelista"/>
        <w:ind w:left="360"/>
        <w:jc w:val="both"/>
      </w:pPr>
    </w:p>
    <w:p w14:paraId="2800A38A" w14:textId="52753675" w:rsidR="00184291" w:rsidRDefault="00184291" w:rsidP="00962F1B">
      <w:pPr>
        <w:pStyle w:val="Prrafodelista"/>
        <w:numPr>
          <w:ilvl w:val="0"/>
          <w:numId w:val="4"/>
        </w:numPr>
        <w:jc w:val="both"/>
      </w:pPr>
      <w:r>
        <w:t xml:space="preserve">Según varios estudios (buscar referencia) la capacidad de infección del virus en el 6-7º día es mucho más baja que en los primeros 5 días. </w:t>
      </w:r>
    </w:p>
    <w:p w14:paraId="6AE1969B" w14:textId="1F1FF1C4" w:rsidR="007F6910" w:rsidRDefault="007F6910" w:rsidP="00962F1B">
      <w:pPr>
        <w:pStyle w:val="Prrafodelista"/>
        <w:numPr>
          <w:ilvl w:val="0"/>
          <w:numId w:val="4"/>
        </w:numPr>
        <w:jc w:val="both"/>
      </w:pPr>
      <w:r>
        <w:t>La especificidad del test rápido serológico es del 100% pero la sensibilidad es del 65%. Esto quiere decir: el valor predictivo positivo es muy alto, pero puede darnos falsos negativos.</w:t>
      </w:r>
    </w:p>
    <w:p w14:paraId="4ED7473B" w14:textId="3201C5AB" w:rsidR="00962F1B" w:rsidRDefault="00962F1B" w:rsidP="00962F1B">
      <w:pPr>
        <w:jc w:val="both"/>
      </w:pPr>
    </w:p>
    <w:p w14:paraId="090909C4" w14:textId="5D4C542B" w:rsidR="00962F1B" w:rsidRPr="00184291" w:rsidRDefault="00962F1B" w:rsidP="00962F1B">
      <w:pPr>
        <w:pStyle w:val="Prrafodelista"/>
        <w:numPr>
          <w:ilvl w:val="0"/>
          <w:numId w:val="2"/>
        </w:numPr>
        <w:jc w:val="both"/>
        <w:rPr>
          <w:b/>
          <w:bCs/>
        </w:rPr>
      </w:pPr>
      <w:r w:rsidRPr="00184291">
        <w:rPr>
          <w:b/>
          <w:bCs/>
        </w:rPr>
        <w:t>ALGORITMO DE USO DE LOS TEST</w:t>
      </w:r>
    </w:p>
    <w:p w14:paraId="5445D1C8" w14:textId="4705C305" w:rsidR="00962F1B" w:rsidRDefault="00962F1B" w:rsidP="00962F1B">
      <w:pPr>
        <w:jc w:val="both"/>
      </w:pPr>
      <w:r>
        <w:t>Los test rápidos en la Región Continental de Guinea Ecuatorial pueden servir para:</w:t>
      </w:r>
    </w:p>
    <w:p w14:paraId="43177992" w14:textId="781152FA" w:rsidR="00962F1B" w:rsidRPr="00804C96" w:rsidRDefault="00962F1B" w:rsidP="00804C96">
      <w:pPr>
        <w:jc w:val="both"/>
        <w:rPr>
          <w:b/>
          <w:bCs/>
        </w:rPr>
      </w:pPr>
      <w:r w:rsidRPr="00804C96">
        <w:rPr>
          <w:b/>
          <w:bCs/>
        </w:rPr>
        <w:lastRenderedPageBreak/>
        <w:t>Escenario 1: estudio epidemiológico de prevalencia</w:t>
      </w:r>
    </w:p>
    <w:p w14:paraId="0959B4D6" w14:textId="327980B8" w:rsidR="009B74B0" w:rsidRDefault="00962F1B" w:rsidP="005C52AC">
      <w:pPr>
        <w:ind w:left="720"/>
        <w:jc w:val="both"/>
      </w:pPr>
      <w:r>
        <w:t xml:space="preserve">Mediante la utilización de los test rápidos </w:t>
      </w:r>
      <w:r w:rsidR="009B74B0">
        <w:t xml:space="preserve">serológicos </w:t>
      </w:r>
      <w:r>
        <w:t xml:space="preserve">se podría investigar la prevalencia </w:t>
      </w:r>
      <w:r w:rsidR="009B74B0">
        <w:t xml:space="preserve">y el </w:t>
      </w:r>
      <w:r w:rsidR="009B74B0" w:rsidRPr="00BD2F33">
        <w:rPr>
          <w:highlight w:val="red"/>
        </w:rPr>
        <w:t xml:space="preserve">nivel de inmunización </w:t>
      </w:r>
      <w:r w:rsidRPr="00BD2F33">
        <w:rPr>
          <w:highlight w:val="red"/>
        </w:rPr>
        <w:t xml:space="preserve">que </w:t>
      </w:r>
      <w:r w:rsidR="00BD2F33" w:rsidRPr="00BD2F33">
        <w:rPr>
          <w:highlight w:val="red"/>
        </w:rPr>
        <w:t>la</w:t>
      </w:r>
      <w:r w:rsidRPr="00BD2F33">
        <w:rPr>
          <w:highlight w:val="red"/>
        </w:rPr>
        <w:t xml:space="preserve"> Covid-19</w:t>
      </w:r>
      <w:proofErr w:type="gramStart"/>
      <w:r w:rsidR="00BD2F33">
        <w:t>?</w:t>
      </w:r>
      <w:proofErr w:type="gramEnd"/>
      <w:r>
        <w:t xml:space="preserve"> ha </w:t>
      </w:r>
      <w:r w:rsidR="009B74B0">
        <w:t>producido</w:t>
      </w:r>
      <w:r>
        <w:t xml:space="preserve"> en la población de Bata. Para </w:t>
      </w:r>
      <w:r w:rsidR="009B74B0">
        <w:t xml:space="preserve">conocer estas informaciones </w:t>
      </w:r>
      <w:r>
        <w:t xml:space="preserve">habría que crear un protocolo de </w:t>
      </w:r>
      <w:r w:rsidRPr="00BD2F33">
        <w:t>investigación</w:t>
      </w:r>
      <w:r w:rsidR="009B74B0" w:rsidRPr="00BD2F33">
        <w:t xml:space="preserve"> a través de una muestra seleccionada</w:t>
      </w:r>
      <w:r w:rsidR="00BD2F33" w:rsidRPr="00BD2F33">
        <w:t xml:space="preserve"> </w:t>
      </w:r>
      <w:r w:rsidR="00BD2F33" w:rsidRPr="00BD2F33">
        <w:t>aleatoriamente</w:t>
      </w:r>
      <w:r w:rsidRPr="00BD2F33">
        <w:t>.</w:t>
      </w:r>
      <w:r>
        <w:t xml:space="preserve"> </w:t>
      </w:r>
    </w:p>
    <w:p w14:paraId="098633D6" w14:textId="150D743D" w:rsidR="00503EED" w:rsidRPr="00503EED" w:rsidRDefault="00503EED" w:rsidP="00804C96">
      <w:pPr>
        <w:ind w:left="720"/>
        <w:jc w:val="both"/>
        <w:rPr>
          <w:b/>
          <w:bCs/>
        </w:rPr>
      </w:pPr>
      <w:r w:rsidRPr="00503EED">
        <w:rPr>
          <w:b/>
          <w:bCs/>
        </w:rPr>
        <w:t>Escenario 2: cortar la cadena de transmisión</w:t>
      </w:r>
    </w:p>
    <w:p w14:paraId="0223D032" w14:textId="5B332978" w:rsidR="00113BC7" w:rsidRDefault="00503EED" w:rsidP="00503EED">
      <w:pPr>
        <w:ind w:left="720"/>
        <w:jc w:val="both"/>
      </w:pPr>
      <w:r>
        <w:t xml:space="preserve">Dada la situación de carencia de diagnóstico por PCR, los test rápidos pueden ayudar a cortar cadenas de transmisión una vez diagnosticado un caso positivo por PCR (Caso positivo XXX). Hay que tener en cuenta tres factores limitantes en cortar la cadena de transmisión en la Región Continental y más en concreto en Bata: </w:t>
      </w:r>
    </w:p>
    <w:p w14:paraId="1311FA85" w14:textId="6BAE3BCD" w:rsidR="00503EED" w:rsidRDefault="00503EED" w:rsidP="00503EED">
      <w:pPr>
        <w:pStyle w:val="Prrafodelista"/>
        <w:numPr>
          <w:ilvl w:val="0"/>
          <w:numId w:val="7"/>
        </w:numPr>
        <w:jc w:val="both"/>
      </w:pPr>
      <w:r>
        <w:t xml:space="preserve">Los recursos limitados para tener a las personas en cuarentena domiciliaria sin una prueba. </w:t>
      </w:r>
    </w:p>
    <w:p w14:paraId="163922BC" w14:textId="79F645BA" w:rsidR="00503EED" w:rsidRDefault="00503EED" w:rsidP="00503EED">
      <w:pPr>
        <w:pStyle w:val="Prrafodelista"/>
        <w:numPr>
          <w:ilvl w:val="0"/>
          <w:numId w:val="7"/>
        </w:numPr>
        <w:jc w:val="both"/>
      </w:pPr>
      <w:r>
        <w:t>Los recursos limitados para tener a la gente en cuarentena en un hotel</w:t>
      </w:r>
      <w:r w:rsidR="009B74B0">
        <w:t>.</w:t>
      </w:r>
    </w:p>
    <w:p w14:paraId="14C5AD51" w14:textId="6A54BDCC" w:rsidR="00503EED" w:rsidRDefault="00503EED" w:rsidP="00503EED">
      <w:pPr>
        <w:pStyle w:val="Prrafodelista"/>
        <w:numPr>
          <w:ilvl w:val="0"/>
          <w:numId w:val="7"/>
        </w:numPr>
        <w:jc w:val="both"/>
      </w:pPr>
      <w:r>
        <w:t xml:space="preserve">Al pasar tanto tiempo entre la toma de muestra del Contacto del Caso Positivo XXX y el resultado </w:t>
      </w:r>
      <w:r w:rsidR="00E84B78">
        <w:t>de este</w:t>
      </w:r>
      <w:r>
        <w:t xml:space="preserve"> por PCR el virus puede seguir propagándose en nuevas cadenas que desconocemos y no podemos cortar.</w:t>
      </w:r>
    </w:p>
    <w:p w14:paraId="03549C4E" w14:textId="77DDE036" w:rsidR="00503EED" w:rsidRDefault="00503EED" w:rsidP="00503EED">
      <w:pPr>
        <w:ind w:left="708"/>
        <w:jc w:val="both"/>
      </w:pPr>
      <w:r>
        <w:t xml:space="preserve">Por </w:t>
      </w:r>
      <w:r w:rsidR="009B74B0">
        <w:t>tanto,</w:t>
      </w:r>
      <w:r>
        <w:t xml:space="preserve"> en el escenario 2, el uso de tes</w:t>
      </w:r>
      <w:r w:rsidR="00184291">
        <w:t>t</w:t>
      </w:r>
      <w:r>
        <w:t xml:space="preserve"> rápidos nos ayudaría </w:t>
      </w:r>
      <w:r w:rsidR="00184291">
        <w:t>en:</w:t>
      </w:r>
    </w:p>
    <w:p w14:paraId="613B3341" w14:textId="15EF6A56" w:rsidR="00184291" w:rsidRDefault="00184291" w:rsidP="00503EED">
      <w:pPr>
        <w:pStyle w:val="Prrafodelista"/>
        <w:numPr>
          <w:ilvl w:val="1"/>
          <w:numId w:val="6"/>
        </w:numPr>
        <w:jc w:val="both"/>
      </w:pPr>
      <w:r>
        <w:t>El seguimiento de contactos:</w:t>
      </w:r>
    </w:p>
    <w:p w14:paraId="02D01F1C" w14:textId="77777777" w:rsidR="00184291" w:rsidRDefault="00184291" w:rsidP="00184291">
      <w:pPr>
        <w:pStyle w:val="Prrafodelista"/>
        <w:numPr>
          <w:ilvl w:val="2"/>
          <w:numId w:val="6"/>
        </w:numPr>
        <w:jc w:val="both"/>
      </w:pPr>
      <w:r>
        <w:t>Identificación de nuevas cadenas de transmisión.</w:t>
      </w:r>
    </w:p>
    <w:p w14:paraId="05C45DB7" w14:textId="49774B4B" w:rsidR="00184291" w:rsidRDefault="00184291" w:rsidP="00962F1B">
      <w:pPr>
        <w:pStyle w:val="Prrafodelista"/>
        <w:numPr>
          <w:ilvl w:val="2"/>
          <w:numId w:val="6"/>
        </w:numPr>
        <w:jc w:val="both"/>
      </w:pPr>
      <w:r>
        <w:t>Descarte de cadenas de transmisión.</w:t>
      </w:r>
    </w:p>
    <w:p w14:paraId="45C2AED8" w14:textId="5FB72D4A" w:rsidR="00503EED" w:rsidRPr="00257A54" w:rsidRDefault="00184291" w:rsidP="00503EED">
      <w:pPr>
        <w:pStyle w:val="Prrafodelista"/>
        <w:numPr>
          <w:ilvl w:val="1"/>
          <w:numId w:val="6"/>
        </w:numPr>
        <w:jc w:val="both"/>
        <w:rPr>
          <w:highlight w:val="red"/>
        </w:rPr>
      </w:pPr>
      <w:r w:rsidRPr="00257A54">
        <w:rPr>
          <w:highlight w:val="red"/>
        </w:rPr>
        <w:t xml:space="preserve">Conocer </w:t>
      </w:r>
      <w:r w:rsidR="0059712D" w:rsidRPr="00257A54">
        <w:rPr>
          <w:highlight w:val="red"/>
        </w:rPr>
        <w:t>número reproductivo básico</w:t>
      </w:r>
      <w:ins w:id="0" w:author="Jose Luis Peray" w:date="2020-04-28T23:21:00Z">
        <w:r w:rsidR="00E84B78" w:rsidRPr="00257A54">
          <w:rPr>
            <w:highlight w:val="red"/>
          </w:rPr>
          <w:t xml:space="preserve"> </w:t>
        </w:r>
      </w:ins>
      <w:r w:rsidR="0059712D" w:rsidRPr="00257A54">
        <w:rPr>
          <w:highlight w:val="red"/>
        </w:rPr>
        <w:t>(R0)</w:t>
      </w:r>
      <w:r w:rsidR="0059712D" w:rsidRPr="00257A54">
        <w:rPr>
          <w:rStyle w:val="Refdenotaalpie"/>
          <w:highlight w:val="red"/>
        </w:rPr>
        <w:footnoteReference w:id="10"/>
      </w:r>
      <w:r w:rsidR="0059712D" w:rsidRPr="00257A54">
        <w:rPr>
          <w:highlight w:val="red"/>
        </w:rPr>
        <w:t xml:space="preserve"> </w:t>
      </w:r>
      <w:r w:rsidRPr="00257A54">
        <w:rPr>
          <w:highlight w:val="red"/>
        </w:rPr>
        <w:t>del virus y poder tomar medidas de prevención acordes al mismo.</w:t>
      </w:r>
    </w:p>
    <w:p w14:paraId="2635C342" w14:textId="6ADAEB98" w:rsidR="005A4850" w:rsidRDefault="005A4850" w:rsidP="00503EED">
      <w:pPr>
        <w:pStyle w:val="Prrafodelista"/>
        <w:numPr>
          <w:ilvl w:val="1"/>
          <w:numId w:val="6"/>
        </w:numPr>
        <w:jc w:val="both"/>
      </w:pPr>
      <w:r>
        <w:t>Conocer focos de transmisión del virus y poder tomar medidas (</w:t>
      </w:r>
      <w:proofErr w:type="spellStart"/>
      <w:r>
        <w:t>Ej</w:t>
      </w:r>
      <w:proofErr w:type="spellEnd"/>
      <w:r>
        <w:t>: Hospital de Bata, Hospital Médico La Paz), etc.</w:t>
      </w:r>
    </w:p>
    <w:p w14:paraId="711D93FE" w14:textId="7399F524" w:rsidR="00257A54" w:rsidRDefault="00257A54">
      <w:r>
        <w:br w:type="page"/>
      </w:r>
    </w:p>
    <w:p w14:paraId="745E618F" w14:textId="77777777" w:rsidR="007F6910" w:rsidRDefault="007F6910" w:rsidP="007F6910">
      <w:pPr>
        <w:pStyle w:val="Prrafodelista"/>
        <w:ind w:left="1440"/>
        <w:jc w:val="both"/>
      </w:pPr>
    </w:p>
    <w:p w14:paraId="1485AECA" w14:textId="4065DE78" w:rsidR="00113BC7" w:rsidRDefault="00113BC7" w:rsidP="007F6910">
      <w:pPr>
        <w:jc w:val="center"/>
        <w:rPr>
          <w:b/>
          <w:bCs/>
        </w:rPr>
      </w:pPr>
      <w:r w:rsidRPr="00113BC7">
        <w:rPr>
          <w:b/>
          <w:bCs/>
        </w:rPr>
        <w:t>ALGORITMO DE USO DE TEST RAPIDO GUINEA ECUATOR</w:t>
      </w:r>
      <w:r w:rsidR="007F6910">
        <w:rPr>
          <w:b/>
          <w:bCs/>
        </w:rPr>
        <w:t>IAL</w:t>
      </w:r>
    </w:p>
    <w:p w14:paraId="0944BD4B" w14:textId="180D7855" w:rsidR="007F6910" w:rsidRDefault="00127D06" w:rsidP="00A92D6C">
      <w:pPr>
        <w:rPr>
          <w:b/>
          <w:bCs/>
        </w:rPr>
      </w:pPr>
      <w:r>
        <w:rPr>
          <w:noProof/>
          <w:lang w:eastAsia="es-ES"/>
        </w:rPr>
        <mc:AlternateContent>
          <mc:Choice Requires="wps">
            <w:drawing>
              <wp:anchor distT="45720" distB="45720" distL="114300" distR="114300" simplePos="0" relativeHeight="251663360" behindDoc="0" locked="0" layoutInCell="1" allowOverlap="1" wp14:anchorId="47028B92" wp14:editId="22D6A751">
                <wp:simplePos x="0" y="0"/>
                <wp:positionH relativeFrom="column">
                  <wp:posOffset>3517900</wp:posOffset>
                </wp:positionH>
                <wp:positionV relativeFrom="paragraph">
                  <wp:posOffset>5715</wp:posOffset>
                </wp:positionV>
                <wp:extent cx="2360930" cy="1404620"/>
                <wp:effectExtent l="0" t="0" r="11430" b="13970"/>
                <wp:wrapSquare wrapText="bothSides"/>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D8FFB81" w14:textId="77777777" w:rsidR="007F6910" w:rsidRPr="00113BC7" w:rsidRDefault="007F6910" w:rsidP="007F6910">
                            <w:pPr>
                              <w:jc w:val="center"/>
                              <w:rPr>
                                <w:b/>
                                <w:bCs/>
                              </w:rPr>
                            </w:pPr>
                            <w:r w:rsidRPr="00113BC7">
                              <w:rPr>
                                <w:b/>
                                <w:bCs/>
                              </w:rPr>
                              <w:t>ESCENARIO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47028B92" id="_x0000_t202" coordsize="21600,21600" o:spt="202" path="m,l,21600r21600,l21600,xe">
                <v:stroke joinstyle="miter"/>
                <v:path gradientshapeok="t" o:connecttype="rect"/>
              </v:shapetype>
              <v:shape id="Cuadro de texto 2" o:spid="_x0000_s1026" type="#_x0000_t202" style="position:absolute;margin-left:277pt;margin-top:.4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">
                <v:textbox style="mso-fit-shape-to-text:t">
                  <w:txbxContent>
                    <w:p w14:paraId="4D8FFB81" w14:textId="77777777" w:rsidR="007F6910" w:rsidRPr="00113BC7" w:rsidRDefault="007F6910" w:rsidP="007F6910">
                      <w:pPr>
                        <w:jc w:val="center"/>
                        <w:rPr>
                          <w:b/>
                          <w:bCs/>
                        </w:rPr>
                      </w:pPr>
                      <w:r w:rsidRPr="00113BC7">
                        <w:rPr>
                          <w:b/>
                          <w:bCs/>
                        </w:rPr>
                        <w:t>ESCENARIO 2</w:t>
                      </w:r>
                    </w:p>
                  </w:txbxContent>
                </v:textbox>
                <w10:wrap type="square"/>
              </v:shape>
            </w:pict>
          </mc:Fallback>
        </mc:AlternateContent>
      </w:r>
      <w:r>
        <w:rPr>
          <w:noProof/>
          <w:lang w:eastAsia="es-ES"/>
        </w:rPr>
        <mc:AlternateContent>
          <mc:Choice Requires="wps">
            <w:drawing>
              <wp:anchor distT="45720" distB="45720" distL="114300" distR="114300" simplePos="0" relativeHeight="251660288" behindDoc="0" locked="0" layoutInCell="1" allowOverlap="1" wp14:anchorId="154946DE" wp14:editId="38C96FE6">
                <wp:simplePos x="0" y="0"/>
                <wp:positionH relativeFrom="column">
                  <wp:posOffset>3574415</wp:posOffset>
                </wp:positionH>
                <wp:positionV relativeFrom="paragraph">
                  <wp:posOffset>778510</wp:posOffset>
                </wp:positionV>
                <wp:extent cx="2360930" cy="1404620"/>
                <wp:effectExtent l="0" t="0" r="11430" b="1397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263FE37" w14:textId="77777777" w:rsidR="007F6910" w:rsidRDefault="007F6910" w:rsidP="007F6910">
                            <w:pPr>
                              <w:jc w:val="center"/>
                            </w:pPr>
                            <w:r>
                              <w:t xml:space="preserve">FALTA DE PCR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154946DE" id="_x0000_s1027" type="#_x0000_t202" style="position:absolute;margin-left:281.45pt;margin-top:61.3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">
                <v:textbox style="mso-fit-shape-to-text:t">
                  <w:txbxContent>
                    <w:p w14:paraId="5263FE37" w14:textId="77777777" w:rsidR="007F6910" w:rsidRDefault="007F6910" w:rsidP="007F6910">
                      <w:pPr>
                        <w:jc w:val="center"/>
                      </w:pPr>
                      <w:r>
                        <w:t xml:space="preserve">FALTA DE PCR </w:t>
                      </w:r>
                    </w:p>
                  </w:txbxContent>
                </v:textbox>
                <w10:wrap type="square"/>
              </v:shape>
            </w:pict>
          </mc:Fallback>
        </mc:AlternateContent>
      </w:r>
      <w:r>
        <w:rPr>
          <w:noProof/>
          <w:lang w:eastAsia="es-ES"/>
        </w:rPr>
        <mc:AlternateContent>
          <mc:Choice Requires="wps">
            <w:drawing>
              <wp:anchor distT="45720" distB="45720" distL="114300" distR="114300" simplePos="0" relativeHeight="251662336" behindDoc="0" locked="0" layoutInCell="1" allowOverlap="1" wp14:anchorId="24C6F56B" wp14:editId="5774D984">
                <wp:simplePos x="0" y="0"/>
                <wp:positionH relativeFrom="column">
                  <wp:posOffset>3599815</wp:posOffset>
                </wp:positionH>
                <wp:positionV relativeFrom="paragraph">
                  <wp:posOffset>1579245</wp:posOffset>
                </wp:positionV>
                <wp:extent cx="2360930" cy="1404620"/>
                <wp:effectExtent l="0" t="0" r="11430" b="1397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BD0350D" w14:textId="77777777" w:rsidR="007F6910" w:rsidRDefault="007F6910" w:rsidP="007F6910">
                            <w:pPr>
                              <w:jc w:val="center"/>
                            </w:pPr>
                            <w:r>
                              <w:t>Seguimiento de contactos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24C6F56B" id="_x0000_s1028" type="#_x0000_t202" style="position:absolute;margin-left:283.45pt;margin-top:124.3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">
                <v:textbox style="mso-fit-shape-to-text:t">
                  <w:txbxContent>
                    <w:p w14:paraId="0BD0350D" w14:textId="77777777" w:rsidR="007F6910" w:rsidRDefault="007F6910" w:rsidP="007F6910">
                      <w:pPr>
                        <w:jc w:val="center"/>
                      </w:pPr>
                      <w:r>
                        <w:t>Seguimiento de contactos</w:t>
                      </w:r>
                    </w:p>
                  </w:txbxContent>
                </v:textbox>
                <w10:wrap type="square"/>
              </v:shape>
            </w:pict>
          </mc:Fallback>
        </mc:AlternateContent>
      </w:r>
      <w:r>
        <w:rPr>
          <w:noProof/>
          <w:lang w:eastAsia="es-ES"/>
        </w:rPr>
        <mc:AlternateContent>
          <mc:Choice Requires="wps">
            <w:drawing>
              <wp:anchor distT="45720" distB="45720" distL="114300" distR="114300" simplePos="0" relativeHeight="251664384" behindDoc="0" locked="0" layoutInCell="1" allowOverlap="1" wp14:anchorId="77C39EDA" wp14:editId="41294201">
                <wp:simplePos x="0" y="0"/>
                <wp:positionH relativeFrom="column">
                  <wp:posOffset>0</wp:posOffset>
                </wp:positionH>
                <wp:positionV relativeFrom="paragraph">
                  <wp:posOffset>4445</wp:posOffset>
                </wp:positionV>
                <wp:extent cx="2360930" cy="1404620"/>
                <wp:effectExtent l="0" t="0" r="11430" b="13970"/>
                <wp:wrapSquare wrapText="bothSides"/>
                <wp:docPr id="1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7B05E27" w14:textId="77777777" w:rsidR="007F6910" w:rsidRPr="00113BC7" w:rsidRDefault="007F6910" w:rsidP="007F6910">
                            <w:pPr>
                              <w:jc w:val="center"/>
                              <w:rPr>
                                <w:b/>
                                <w:bCs/>
                              </w:rPr>
                            </w:pPr>
                            <w:r w:rsidRPr="00113BC7">
                              <w:rPr>
                                <w:b/>
                                <w:bCs/>
                              </w:rPr>
                              <w:t>ESCENARIO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77C39EDA" id="_x0000_s1029" type="#_x0000_t202" style="position:absolute;margin-left:0;margin-top:.3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">
                <v:textbox style="mso-fit-shape-to-text:t">
                  <w:txbxContent>
                    <w:p w14:paraId="27B05E27" w14:textId="77777777" w:rsidR="007F6910" w:rsidRPr="00113BC7" w:rsidRDefault="007F6910" w:rsidP="007F6910">
                      <w:pPr>
                        <w:jc w:val="center"/>
                        <w:rPr>
                          <w:b/>
                          <w:bCs/>
                        </w:rPr>
                      </w:pPr>
                      <w:r w:rsidRPr="00113BC7">
                        <w:rPr>
                          <w:b/>
                          <w:bCs/>
                        </w:rPr>
                        <w:t>ESCENARIO 1</w:t>
                      </w:r>
                    </w:p>
                  </w:txbxContent>
                </v:textbox>
                <w10:wrap type="square"/>
              </v:shape>
            </w:pict>
          </mc:Fallback>
        </mc:AlternateContent>
      </w:r>
    </w:p>
    <w:p w14:paraId="2DFB264C" w14:textId="7C3D92E1" w:rsidR="007F6910" w:rsidRDefault="00283326" w:rsidP="00A92D6C">
      <w:pPr>
        <w:rPr>
          <w:b/>
          <w:bCs/>
        </w:rPr>
      </w:pPr>
      <w:r>
        <w:rPr>
          <w:b/>
          <w:bCs/>
          <w:noProof/>
          <w:lang w:eastAsia="es-ES"/>
        </w:rPr>
        <mc:AlternateContent>
          <mc:Choice Requires="wps">
            <w:drawing>
              <wp:anchor distT="0" distB="0" distL="114300" distR="114300" simplePos="0" relativeHeight="251771904" behindDoc="0" locked="0" layoutInCell="1" allowOverlap="1" wp14:anchorId="6138C875" wp14:editId="75E9AB36">
                <wp:simplePos x="0" y="0"/>
                <wp:positionH relativeFrom="column">
                  <wp:posOffset>4606290</wp:posOffset>
                </wp:positionH>
                <wp:positionV relativeFrom="paragraph">
                  <wp:posOffset>100330</wp:posOffset>
                </wp:positionV>
                <wp:extent cx="4763" cy="381000"/>
                <wp:effectExtent l="76200" t="0" r="90805" b="57150"/>
                <wp:wrapNone/>
                <wp:docPr id="3" name="Conector recto de flecha 3"/>
                <wp:cNvGraphicFramePr/>
                <a:graphic xmlns:a="http://schemas.openxmlformats.org/drawingml/2006/main">
                  <a:graphicData uri="http://schemas.microsoft.com/office/word/2010/wordprocessingShape">
                    <wps:wsp>
                      <wps:cNvCnPr/>
                      <wps:spPr>
                        <a:xfrm>
                          <a:off x="0" y="0"/>
                          <a:ext cx="4763"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31318C48" id="_x0000_t32" coordsize="21600,21600" o:spt="32" o:oned="t" path="m,l21600,21600e" filled="f">
                <v:path arrowok="t" fillok="f" o:connecttype="none"/>
                <o:lock v:ext="edit" shapetype="t"/>
              </v:shapetype>
              <v:shape id="Conector recto de flecha 3" o:spid="_x0000_s1026" type="#_x0000_t32" style="position:absolute;margin-left:362.7pt;margin-top:7.9pt;width:.4pt;height:30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" strokecolor="#4472c4 [3204]" strokeweight=".5pt">
                <v:stroke endarrow="block" joinstyle="miter"/>
              </v:shape>
            </w:pict>
          </mc:Fallback>
        </mc:AlternateContent>
      </w:r>
      <w:r w:rsidR="00127D06">
        <w:rPr>
          <w:b/>
          <w:bCs/>
          <w:noProof/>
          <w:lang w:eastAsia="es-ES"/>
        </w:rPr>
        <mc:AlternateContent>
          <mc:Choice Requires="wps">
            <w:drawing>
              <wp:anchor distT="0" distB="0" distL="114300" distR="114300" simplePos="0" relativeHeight="251769856" behindDoc="0" locked="0" layoutInCell="1" allowOverlap="1" wp14:anchorId="03E90389" wp14:editId="251FB9CD">
                <wp:simplePos x="0" y="0"/>
                <wp:positionH relativeFrom="column">
                  <wp:posOffset>1048703</wp:posOffset>
                </wp:positionH>
                <wp:positionV relativeFrom="paragraph">
                  <wp:posOffset>105410</wp:posOffset>
                </wp:positionV>
                <wp:extent cx="0" cy="323533"/>
                <wp:effectExtent l="76200" t="0" r="76200" b="57785"/>
                <wp:wrapNone/>
                <wp:docPr id="1" name="Conector recto de flecha 1"/>
                <wp:cNvGraphicFramePr/>
                <a:graphic xmlns:a="http://schemas.openxmlformats.org/drawingml/2006/main">
                  <a:graphicData uri="http://schemas.microsoft.com/office/word/2010/wordprocessingShape">
                    <wps:wsp>
                      <wps:cNvCnPr/>
                      <wps:spPr>
                        <a:xfrm>
                          <a:off x="0" y="0"/>
                          <a:ext cx="0" cy="3235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324118E2" id="Conector recto de flecha 1" o:spid="_x0000_s1026" type="#_x0000_t32" style="position:absolute;margin-left:82.6pt;margin-top:8.3pt;width:0;height:25.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" strokecolor="#4472c4 [3204]" strokeweight=".5pt">
                <v:stroke endarrow="block" joinstyle="miter"/>
              </v:shape>
            </w:pict>
          </mc:Fallback>
        </mc:AlternateContent>
      </w:r>
    </w:p>
    <w:p w14:paraId="6AFCAF2A" w14:textId="57CE1132" w:rsidR="007F6910" w:rsidRDefault="00127D06" w:rsidP="00A92D6C">
      <w:pPr>
        <w:rPr>
          <w:b/>
          <w:bCs/>
        </w:rPr>
      </w:pPr>
      <w:r>
        <w:rPr>
          <w:noProof/>
          <w:lang w:eastAsia="es-ES"/>
        </w:rPr>
        <mc:AlternateContent>
          <mc:Choice Requires="wps">
            <w:drawing>
              <wp:anchor distT="45720" distB="45720" distL="114300" distR="114300" simplePos="0" relativeHeight="251659264" behindDoc="0" locked="0" layoutInCell="1" allowOverlap="1" wp14:anchorId="376E7E8C" wp14:editId="4F36ECD4">
                <wp:simplePos x="0" y="0"/>
                <wp:positionH relativeFrom="margin">
                  <wp:align>left</wp:align>
                </wp:positionH>
                <wp:positionV relativeFrom="paragraph">
                  <wp:posOffset>144950</wp:posOffset>
                </wp:positionV>
                <wp:extent cx="2190750" cy="956945"/>
                <wp:effectExtent l="0" t="0" r="1905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956945"/>
                        </a:xfrm>
                        <a:prstGeom prst="rect">
                          <a:avLst/>
                        </a:prstGeom>
                        <a:solidFill>
                          <a:srgbClr val="FFFFFF"/>
                        </a:solidFill>
                        <a:ln w="9525">
                          <a:solidFill>
                            <a:srgbClr val="000000"/>
                          </a:solidFill>
                          <a:miter lim="800000"/>
                          <a:headEnd/>
                          <a:tailEnd/>
                        </a:ln>
                      </wps:spPr>
                      <wps:txbx>
                        <w:txbxContent>
                          <w:p w14:paraId="0CC81F31" w14:textId="77777777" w:rsidR="007F6910" w:rsidRDefault="007F6910" w:rsidP="007F6910">
                            <w:pPr>
                              <w:jc w:val="center"/>
                            </w:pPr>
                            <w:r>
                              <w:t>ESTUDIO EPIDEMIOLÓGICO (prevalencia)</w:t>
                            </w:r>
                          </w:p>
                          <w:p w14:paraId="74614369" w14:textId="77777777" w:rsidR="007F6910" w:rsidRDefault="007F6910" w:rsidP="007F6910">
                            <w:pPr>
                              <w:jc w:val="center"/>
                            </w:pPr>
                            <w:r>
                              <w:t>Aportar datos a la ciencia sobre el uso de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6E7E8C" id="_x0000_t202" coordsize="21600,21600" o:spt="202" path="m,l,21600r21600,l21600,xe">
                <v:stroke joinstyle="miter"/>
                <v:path gradientshapeok="t" o:connecttype="rect"/>
              </v:shapetype>
              <v:shape id="_x0000_s1030" type="#_x0000_t202" style="position:absolute;margin-left:0;margin-top:11.4pt;width:172.5pt;height:75.3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">
                <v:textbox>
                  <w:txbxContent>
                    <w:p w14:paraId="0CC81F31" w14:textId="77777777" w:rsidR="007F6910" w:rsidRDefault="007F6910" w:rsidP="007F6910">
                      <w:pPr>
                        <w:jc w:val="center"/>
                      </w:pPr>
                      <w:r>
                        <w:t>ESTUDIO EPIDEMIOLÓGICO (prevalencia)</w:t>
                      </w:r>
                    </w:p>
                    <w:p w14:paraId="74614369" w14:textId="77777777" w:rsidR="007F6910" w:rsidRDefault="007F6910" w:rsidP="007F6910">
                      <w:pPr>
                        <w:jc w:val="center"/>
                      </w:pPr>
                      <w:r>
                        <w:t>Aportar datos a la ciencia sobre el uso de test</w:t>
                      </w:r>
                    </w:p>
                  </w:txbxContent>
                </v:textbox>
                <w10:wrap type="square" anchorx="margin"/>
              </v:shape>
            </w:pict>
          </mc:Fallback>
        </mc:AlternateContent>
      </w:r>
    </w:p>
    <w:p w14:paraId="6882B896" w14:textId="2FCBA143" w:rsidR="007F6910" w:rsidRDefault="007F6910" w:rsidP="00A92D6C">
      <w:pPr>
        <w:rPr>
          <w:b/>
          <w:bCs/>
        </w:rPr>
      </w:pPr>
    </w:p>
    <w:p w14:paraId="111D654F" w14:textId="694705EB" w:rsidR="007F6910" w:rsidRDefault="00283326" w:rsidP="00A92D6C">
      <w:pPr>
        <w:rPr>
          <w:b/>
          <w:bCs/>
        </w:rPr>
      </w:pPr>
      <w:r>
        <w:rPr>
          <w:b/>
          <w:bCs/>
          <w:noProof/>
          <w:lang w:eastAsia="es-ES"/>
        </w:rPr>
        <mc:AlternateContent>
          <mc:Choice Requires="wps">
            <w:drawing>
              <wp:anchor distT="0" distB="0" distL="114300" distR="114300" simplePos="0" relativeHeight="251772928" behindDoc="0" locked="0" layoutInCell="1" allowOverlap="1" wp14:anchorId="64BB09FF" wp14:editId="7F52B02F">
                <wp:simplePos x="0" y="0"/>
                <wp:positionH relativeFrom="column">
                  <wp:posOffset>4668203</wp:posOffset>
                </wp:positionH>
                <wp:positionV relativeFrom="paragraph">
                  <wp:posOffset>14605</wp:posOffset>
                </wp:positionV>
                <wp:extent cx="9525" cy="442913"/>
                <wp:effectExtent l="38100" t="0" r="66675" b="52705"/>
                <wp:wrapNone/>
                <wp:docPr id="4" name="Conector recto de flecha 4"/>
                <wp:cNvGraphicFramePr/>
                <a:graphic xmlns:a="http://schemas.openxmlformats.org/drawingml/2006/main">
                  <a:graphicData uri="http://schemas.microsoft.com/office/word/2010/wordprocessingShape">
                    <wps:wsp>
                      <wps:cNvCnPr/>
                      <wps:spPr>
                        <a:xfrm>
                          <a:off x="0" y="0"/>
                          <a:ext cx="9525" cy="442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0BC1D9A6" id="Conector recto de flecha 4" o:spid="_x0000_s1026" type="#_x0000_t32" style="position:absolute;margin-left:367.6pt;margin-top:1.15pt;width:.75pt;height:34.9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" strokecolor="#4472c4 [3204]" strokeweight=".5pt">
                <v:stroke endarrow="block" joinstyle="miter"/>
              </v:shape>
            </w:pict>
          </mc:Fallback>
        </mc:AlternateContent>
      </w:r>
    </w:p>
    <w:p w14:paraId="166F7B67" w14:textId="06C8FFC3" w:rsidR="007F6910" w:rsidRDefault="00127D06" w:rsidP="00A92D6C">
      <w:pPr>
        <w:rPr>
          <w:b/>
          <w:bCs/>
        </w:rPr>
      </w:pPr>
      <w:r>
        <w:rPr>
          <w:b/>
          <w:bCs/>
          <w:noProof/>
          <w:lang w:eastAsia="es-ES"/>
        </w:rPr>
        <mc:AlternateContent>
          <mc:Choice Requires="wps">
            <w:drawing>
              <wp:anchor distT="0" distB="0" distL="114300" distR="114300" simplePos="0" relativeHeight="251770880" behindDoc="0" locked="0" layoutInCell="1" allowOverlap="1" wp14:anchorId="68087ED4" wp14:editId="7961D1A5">
                <wp:simplePos x="0" y="0"/>
                <wp:positionH relativeFrom="column">
                  <wp:posOffset>1077278</wp:posOffset>
                </wp:positionH>
                <wp:positionV relativeFrom="paragraph">
                  <wp:posOffset>257493</wp:posOffset>
                </wp:positionV>
                <wp:extent cx="0" cy="466725"/>
                <wp:effectExtent l="76200" t="0" r="57150" b="47625"/>
                <wp:wrapNone/>
                <wp:docPr id="2" name="Conector recto de flecha 2"/>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7FBDF54E" id="Conector recto de flecha 2" o:spid="_x0000_s1026" type="#_x0000_t32" style="position:absolute;margin-left:84.85pt;margin-top:20.3pt;width:0;height:36.7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" strokecolor="#4472c4 [3204]" strokeweight=".5pt">
                <v:stroke endarrow="block" joinstyle="miter"/>
              </v:shape>
            </w:pict>
          </mc:Fallback>
        </mc:AlternateContent>
      </w:r>
    </w:p>
    <w:p w14:paraId="51AD5128" w14:textId="0BD53DD7" w:rsidR="007F6910" w:rsidRDefault="007F6910" w:rsidP="00A92D6C">
      <w:pPr>
        <w:rPr>
          <w:b/>
          <w:bCs/>
        </w:rPr>
      </w:pPr>
    </w:p>
    <w:p w14:paraId="42411B0C" w14:textId="7336DAFA" w:rsidR="007F6910" w:rsidRDefault="00127D06" w:rsidP="00A92D6C">
      <w:pPr>
        <w:rPr>
          <w:b/>
          <w:bCs/>
        </w:rPr>
      </w:pPr>
      <w:r>
        <w:rPr>
          <w:noProof/>
          <w:lang w:eastAsia="es-ES"/>
        </w:rPr>
        <mc:AlternateContent>
          <mc:Choice Requires="wps">
            <w:drawing>
              <wp:anchor distT="45720" distB="45720" distL="114300" distR="114300" simplePos="0" relativeHeight="251661312" behindDoc="0" locked="0" layoutInCell="1" allowOverlap="1" wp14:anchorId="592EEFC0" wp14:editId="41EE5257">
                <wp:simplePos x="0" y="0"/>
                <wp:positionH relativeFrom="margin">
                  <wp:posOffset>33655</wp:posOffset>
                </wp:positionH>
                <wp:positionV relativeFrom="paragraph">
                  <wp:posOffset>148907</wp:posOffset>
                </wp:positionV>
                <wp:extent cx="2360930" cy="1404620"/>
                <wp:effectExtent l="0" t="0" r="11430" b="20955"/>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11C738C" w14:textId="77777777" w:rsidR="007F6910" w:rsidRDefault="007F6910" w:rsidP="007F6910">
                            <w:pPr>
                              <w:jc w:val="center"/>
                            </w:pPr>
                            <w:r>
                              <w:t>Bata</w:t>
                            </w:r>
                          </w:p>
                          <w:p w14:paraId="1B89AD75" w14:textId="77777777" w:rsidR="007F6910" w:rsidRDefault="007F6910" w:rsidP="007F6910">
                            <w:pPr>
                              <w:jc w:val="center"/>
                            </w:pPr>
                            <w:r>
                              <w:t>Protocolo de investigación (PICO, muestra, metodología, etc.)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592EEFC0" id="_x0000_s1031" type="#_x0000_t202" style="position:absolute;margin-left:2.65pt;margin-top:11.7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">
                <v:textbox style="mso-fit-shape-to-text:t">
                  <w:txbxContent>
                    <w:p w14:paraId="611C738C" w14:textId="77777777" w:rsidR="007F6910" w:rsidRDefault="007F6910" w:rsidP="007F6910">
                      <w:pPr>
                        <w:jc w:val="center"/>
                      </w:pPr>
                      <w:r>
                        <w:t>Bata</w:t>
                      </w:r>
                    </w:p>
                    <w:p w14:paraId="1B89AD75" w14:textId="77777777" w:rsidR="007F6910" w:rsidRDefault="007F6910" w:rsidP="007F6910">
                      <w:pPr>
                        <w:jc w:val="center"/>
                      </w:pPr>
                      <w:r>
                        <w:t>Protocolo de investigación (PICO, muestra, metodología, etc.)</w:t>
                      </w:r>
                    </w:p>
                  </w:txbxContent>
                </v:textbox>
                <w10:wrap type="square" anchorx="margin"/>
              </v:shape>
            </w:pict>
          </mc:Fallback>
        </mc:AlternateContent>
      </w:r>
    </w:p>
    <w:p w14:paraId="3EE36448" w14:textId="77777777" w:rsidR="00283326" w:rsidRDefault="00283326" w:rsidP="00A92D6C">
      <w:pPr>
        <w:rPr>
          <w:b/>
          <w:bCs/>
        </w:rPr>
      </w:pPr>
    </w:p>
    <w:p w14:paraId="512DCC2A" w14:textId="77777777" w:rsidR="00257A54" w:rsidRDefault="00257A54" w:rsidP="00283326">
      <w:pPr>
        <w:rPr>
          <w:sz w:val="16"/>
          <w:szCs w:val="16"/>
        </w:rPr>
      </w:pPr>
    </w:p>
    <w:p w14:paraId="09678A02" w14:textId="77777777" w:rsidR="00257A54" w:rsidRDefault="00257A54" w:rsidP="00283326">
      <w:pPr>
        <w:rPr>
          <w:sz w:val="16"/>
          <w:szCs w:val="16"/>
        </w:rPr>
      </w:pPr>
    </w:p>
    <w:p w14:paraId="64261D55" w14:textId="77777777" w:rsidR="00257A54" w:rsidRDefault="00257A54" w:rsidP="00283326">
      <w:pPr>
        <w:rPr>
          <w:sz w:val="16"/>
          <w:szCs w:val="16"/>
        </w:rPr>
      </w:pPr>
    </w:p>
    <w:p w14:paraId="7F5B4818" w14:textId="348AF646" w:rsidR="007F6910" w:rsidRPr="00257A54" w:rsidRDefault="007F6910" w:rsidP="00283326">
      <w:pPr>
        <w:rPr>
          <w:sz w:val="16"/>
          <w:szCs w:val="16"/>
        </w:rPr>
      </w:pPr>
      <w:r w:rsidRPr="00257A54">
        <w:rPr>
          <w:sz w:val="16"/>
          <w:szCs w:val="16"/>
          <w:highlight w:val="red"/>
        </w:rPr>
        <w:t>Fuente: elaboración propia</w:t>
      </w:r>
    </w:p>
    <w:p w14:paraId="66414600" w14:textId="787D70BF" w:rsidR="007F6910" w:rsidRPr="007F6910" w:rsidRDefault="007F6910" w:rsidP="007F6910">
      <w:pPr>
        <w:jc w:val="both"/>
        <w:rPr>
          <w:b/>
          <w:bCs/>
        </w:rPr>
      </w:pPr>
      <w:r w:rsidRPr="007F6910">
        <w:rPr>
          <w:b/>
          <w:bCs/>
        </w:rPr>
        <w:t>Algoritmo Escenario 2: Consideraciones</w:t>
      </w:r>
    </w:p>
    <w:p w14:paraId="712753FA" w14:textId="77777777" w:rsidR="007F6910" w:rsidRDefault="007F6910" w:rsidP="007F6910">
      <w:pPr>
        <w:pStyle w:val="Prrafodelista"/>
        <w:numPr>
          <w:ilvl w:val="0"/>
          <w:numId w:val="8"/>
        </w:numPr>
        <w:spacing w:line="276" w:lineRule="auto"/>
        <w:jc w:val="both"/>
      </w:pPr>
      <w:r>
        <w:t>Se parte de un Caso Positivo XXX diagnosticado por PCR.</w:t>
      </w:r>
    </w:p>
    <w:p w14:paraId="0CCD7FD4" w14:textId="77777777" w:rsidR="007F6910" w:rsidRDefault="007F6910" w:rsidP="007F6910">
      <w:pPr>
        <w:pStyle w:val="Prrafodelista"/>
        <w:numPr>
          <w:ilvl w:val="0"/>
          <w:numId w:val="8"/>
        </w:numPr>
        <w:spacing w:line="276" w:lineRule="auto"/>
        <w:jc w:val="both"/>
      </w:pPr>
      <w:r>
        <w:t>El Contacto 1 del Caso Positivo XXX se le hace un test rápido.</w:t>
      </w:r>
    </w:p>
    <w:p w14:paraId="42ADB1F8" w14:textId="6BFAC8D7" w:rsidR="007F6910" w:rsidRDefault="007F6910" w:rsidP="007F6910">
      <w:pPr>
        <w:pStyle w:val="Prrafodelista"/>
        <w:numPr>
          <w:ilvl w:val="1"/>
          <w:numId w:val="8"/>
        </w:numPr>
        <w:spacing w:line="276" w:lineRule="auto"/>
        <w:jc w:val="both"/>
      </w:pPr>
      <w:r>
        <w:t>Si el test es</w:t>
      </w:r>
      <w:r w:rsidRPr="007F6910">
        <w:rPr>
          <w:b/>
          <w:bCs/>
        </w:rPr>
        <w:t xml:space="preserve"> NEGATIVO</w:t>
      </w:r>
      <w:r>
        <w:t xml:space="preserve">: </w:t>
      </w:r>
      <w:r w:rsidRPr="00257A54">
        <w:rPr>
          <w:b/>
          <w:i/>
          <w:u w:val="single"/>
        </w:rPr>
        <w:t>14 días en cuarentena</w:t>
      </w:r>
      <w:r>
        <w:t xml:space="preserve"> porque puede ser un FALSO NEGATIVO.</w:t>
      </w:r>
    </w:p>
    <w:p w14:paraId="1C915BA6" w14:textId="77777777" w:rsidR="007F6910" w:rsidRDefault="007F6910" w:rsidP="007F6910">
      <w:pPr>
        <w:pStyle w:val="Prrafodelista"/>
        <w:numPr>
          <w:ilvl w:val="2"/>
          <w:numId w:val="8"/>
        </w:numPr>
        <w:spacing w:line="276" w:lineRule="auto"/>
        <w:jc w:val="both"/>
      </w:pPr>
      <w:r>
        <w:t>Después de 14 días se realiza un test rápido: si es POSITIVO: estuvo expuesto entre 0 y 5 días antes de realizar el test rápido y en 14 días generó anticuerpos y ya no tiene enfermedad, ni es contagioso.</w:t>
      </w:r>
    </w:p>
    <w:p w14:paraId="0F75C001" w14:textId="77777777" w:rsidR="007F6910" w:rsidRDefault="007F6910" w:rsidP="007F6910">
      <w:pPr>
        <w:pStyle w:val="Prrafodelista"/>
        <w:numPr>
          <w:ilvl w:val="1"/>
          <w:numId w:val="8"/>
        </w:numPr>
        <w:spacing w:line="276" w:lineRule="auto"/>
        <w:jc w:val="both"/>
      </w:pPr>
      <w:r>
        <w:t xml:space="preserve">Si el test es </w:t>
      </w:r>
      <w:r w:rsidRPr="007F6910">
        <w:rPr>
          <w:b/>
          <w:bCs/>
        </w:rPr>
        <w:t>POSITIVO</w:t>
      </w:r>
      <w:r>
        <w:t xml:space="preserve">: </w:t>
      </w:r>
      <w:r w:rsidRPr="00257A54">
        <w:rPr>
          <w:b/>
          <w:i/>
          <w:u w:val="single"/>
        </w:rPr>
        <w:t>14 días de aislamiento</w:t>
      </w:r>
      <w:r>
        <w:t>, ha estado expuesto por lo menos 6 días antes de la realización del test y puede ser contagioso aún.</w:t>
      </w:r>
    </w:p>
    <w:p w14:paraId="3353B1E4" w14:textId="22C010D5" w:rsidR="007F6910" w:rsidRDefault="007F6910" w:rsidP="007F6910">
      <w:pPr>
        <w:pStyle w:val="Prrafodelista"/>
        <w:numPr>
          <w:ilvl w:val="2"/>
          <w:numId w:val="8"/>
        </w:numPr>
        <w:spacing w:line="276" w:lineRule="auto"/>
        <w:jc w:val="both"/>
      </w:pPr>
      <w:r>
        <w:t>Después de 14 días: se realiza otro test rápido y si es positivo ha generado anticuerpos. Está libre de enfermedad. Si es negativo</w:t>
      </w:r>
      <w:r w:rsidR="00804C96">
        <w:t xml:space="preserve"> habrá</w:t>
      </w:r>
      <w:r w:rsidR="00804C96" w:rsidRPr="00E84B78">
        <w:t xml:space="preserve"> que hacer una </w:t>
      </w:r>
      <w:r w:rsidR="00804C96">
        <w:t xml:space="preserve">prueba </w:t>
      </w:r>
      <w:r w:rsidR="00804C96" w:rsidRPr="00E84B78">
        <w:t>PCR</w:t>
      </w:r>
      <w:r w:rsidR="00804C96">
        <w:t xml:space="preserve">. </w:t>
      </w:r>
    </w:p>
    <w:p w14:paraId="19296680" w14:textId="750A9A93" w:rsidR="007F6910" w:rsidRDefault="007F6910" w:rsidP="007F6910">
      <w:pPr>
        <w:pStyle w:val="Prrafodelista"/>
        <w:numPr>
          <w:ilvl w:val="2"/>
          <w:numId w:val="8"/>
        </w:numPr>
        <w:spacing w:line="276" w:lineRule="auto"/>
        <w:jc w:val="both"/>
      </w:pPr>
      <w:r>
        <w:t xml:space="preserve">Se continúa la búsqueda de contactos del Contacto 1 con </w:t>
      </w:r>
      <w:r w:rsidR="00941C11">
        <w:t>PCR porque el CONTACTO 1B puede ser un claro falso negativo (expuesto &lt;6 días)</w:t>
      </w:r>
      <w:r>
        <w:t>.</w:t>
      </w:r>
    </w:p>
    <w:p w14:paraId="2169DDDB" w14:textId="77777777" w:rsidR="00941C11" w:rsidRPr="00F53846" w:rsidRDefault="00941C11" w:rsidP="00F53846">
      <w:pPr>
        <w:jc w:val="both"/>
      </w:pPr>
    </w:p>
    <w:p w14:paraId="16FE8AA3" w14:textId="54E8A428" w:rsidR="0024720F" w:rsidRDefault="0024720F" w:rsidP="00F53846">
      <w:pPr>
        <w:pStyle w:val="Prrafodelista"/>
        <w:numPr>
          <w:ilvl w:val="0"/>
          <w:numId w:val="8"/>
        </w:numPr>
        <w:jc w:val="both"/>
      </w:pPr>
      <w:r w:rsidRPr="00F53846">
        <w:t xml:space="preserve">Solo se puede hacer test rápido a los </w:t>
      </w:r>
      <w:r w:rsidR="00F53846" w:rsidRPr="00F53846">
        <w:t>CONTACTOS DIRECTOS (1,</w:t>
      </w:r>
      <w:r w:rsidR="00B87F9B">
        <w:t xml:space="preserve"> </w:t>
      </w:r>
      <w:r w:rsidR="00F53846" w:rsidRPr="00F53846">
        <w:t>2,</w:t>
      </w:r>
      <w:r w:rsidR="00B87F9B">
        <w:t xml:space="preserve"> </w:t>
      </w:r>
      <w:r w:rsidR="00F53846" w:rsidRPr="00F53846">
        <w:t>3,</w:t>
      </w:r>
      <w:r w:rsidR="00B87F9B">
        <w:t xml:space="preserve"> </w:t>
      </w:r>
      <w:r w:rsidR="00F53846" w:rsidRPr="00F53846">
        <w:t>4,</w:t>
      </w:r>
      <w:r w:rsidR="00B87F9B">
        <w:t xml:space="preserve"> </w:t>
      </w:r>
      <w:r w:rsidR="00F53846" w:rsidRPr="00F53846">
        <w:t>5)</w:t>
      </w:r>
      <w:r w:rsidRPr="00F53846">
        <w:t xml:space="preserve"> del Caso Positivo XXX por PCR</w:t>
      </w:r>
      <w:r w:rsidR="00F53846" w:rsidRPr="00F53846">
        <w:t>. A los contactos indirectos (1a,</w:t>
      </w:r>
      <w:r w:rsidR="00B87F9B">
        <w:t xml:space="preserve"> </w:t>
      </w:r>
      <w:r w:rsidR="00F53846" w:rsidRPr="00F53846">
        <w:t>1b,</w:t>
      </w:r>
      <w:r w:rsidR="00B87F9B">
        <w:t xml:space="preserve"> </w:t>
      </w:r>
      <w:r w:rsidR="00F53846" w:rsidRPr="00F53846">
        <w:t>1c,</w:t>
      </w:r>
      <w:r w:rsidR="00B87F9B">
        <w:t xml:space="preserve"> </w:t>
      </w:r>
      <w:r w:rsidR="00F53846" w:rsidRPr="00F53846">
        <w:t>2a,</w:t>
      </w:r>
      <w:r w:rsidR="00B87F9B">
        <w:t xml:space="preserve"> </w:t>
      </w:r>
      <w:r w:rsidR="00F53846" w:rsidRPr="00F53846">
        <w:t>2b,</w:t>
      </w:r>
      <w:r w:rsidR="00B87F9B">
        <w:t xml:space="preserve"> </w:t>
      </w:r>
      <w:r w:rsidR="00F53846" w:rsidRPr="00F53846">
        <w:t>2c,</w:t>
      </w:r>
      <w:r w:rsidR="00B87F9B">
        <w:t xml:space="preserve"> </w:t>
      </w:r>
      <w:proofErr w:type="spellStart"/>
      <w:r w:rsidR="00DE3EB1">
        <w:t>ij</w:t>
      </w:r>
      <w:proofErr w:type="spellEnd"/>
      <w:r w:rsidR="00804C96">
        <w:t>.</w:t>
      </w:r>
      <w:r w:rsidR="00F53846" w:rsidRPr="00F53846">
        <w:t>) hay que hacerles PCR</w:t>
      </w:r>
      <w:r w:rsidR="00DE3EB1">
        <w:t>,</w:t>
      </w:r>
      <w:r w:rsidR="00F53846" w:rsidRPr="00F53846">
        <w:t xml:space="preserve"> si el CONTACTO DIRECTO es positivo</w:t>
      </w:r>
      <w:r w:rsidR="00DE3EB1">
        <w:t>,</w:t>
      </w:r>
      <w:r w:rsidR="00F53846" w:rsidRPr="00F53846">
        <w:t xml:space="preserve"> porque hay muchas probabilidades de que sean falsos negativos.</w:t>
      </w:r>
    </w:p>
    <w:p w14:paraId="0062A1F7" w14:textId="77777777" w:rsidR="004B3218" w:rsidRDefault="004B3218" w:rsidP="004B3218">
      <w:pPr>
        <w:jc w:val="both"/>
      </w:pPr>
    </w:p>
    <w:p w14:paraId="1AD52458" w14:textId="77777777" w:rsidR="004B3218" w:rsidRDefault="004B3218" w:rsidP="004B3218">
      <w:pPr>
        <w:jc w:val="both"/>
      </w:pPr>
    </w:p>
    <w:p w14:paraId="1560D3DD" w14:textId="77777777" w:rsidR="004B3218" w:rsidRDefault="004B3218" w:rsidP="004B3218">
      <w:pPr>
        <w:jc w:val="both"/>
      </w:pPr>
    </w:p>
    <w:p w14:paraId="08D9F1AB" w14:textId="77777777" w:rsidR="004B3218" w:rsidRDefault="004B3218" w:rsidP="004B3218">
      <w:pPr>
        <w:jc w:val="both"/>
      </w:pPr>
    </w:p>
    <w:p w14:paraId="4F3118FD" w14:textId="73A5687B" w:rsidR="004B3218" w:rsidRDefault="002D45FD" w:rsidP="004B3218">
      <w:pPr>
        <w:jc w:val="both"/>
      </w:pPr>
      <w:r>
        <w:t>Propuesta elaborada por:</w:t>
      </w:r>
    </w:p>
    <w:p w14:paraId="2BA62774" w14:textId="24B71FAD" w:rsidR="002D45FD" w:rsidRDefault="00C96375" w:rsidP="004B3218">
      <w:pPr>
        <w:jc w:val="both"/>
      </w:pPr>
      <w:r>
        <w:t xml:space="preserve">Dña. </w:t>
      </w:r>
      <w:r w:rsidR="002D45FD">
        <w:t xml:space="preserve">Miriam Blanco Reyes, </w:t>
      </w:r>
      <w:proofErr w:type="spellStart"/>
      <w:r w:rsidR="002D45FD">
        <w:t>MsC</w:t>
      </w:r>
      <w:proofErr w:type="spellEnd"/>
      <w:r w:rsidR="002D45FD">
        <w:t xml:space="preserve"> Salud Pública</w:t>
      </w:r>
    </w:p>
    <w:p w14:paraId="2046F755" w14:textId="4674433C" w:rsidR="00C96375" w:rsidRDefault="00C96375" w:rsidP="004B3218">
      <w:pPr>
        <w:jc w:val="both"/>
      </w:pPr>
      <w:r>
        <w:t xml:space="preserve">Dr. José Luis de </w:t>
      </w:r>
      <w:proofErr w:type="spellStart"/>
      <w:r>
        <w:t>Peray</w:t>
      </w:r>
      <w:proofErr w:type="spellEnd"/>
      <w:r>
        <w:t>,</w:t>
      </w:r>
      <w:r w:rsidR="008B60E2">
        <w:t xml:space="preserve"> especialista en Salud Pública.</w:t>
      </w:r>
    </w:p>
    <w:p w14:paraId="754433BB" w14:textId="5481778E" w:rsidR="008B60E2" w:rsidRDefault="008B60E2" w:rsidP="004B3218">
      <w:pPr>
        <w:jc w:val="both"/>
      </w:pPr>
    </w:p>
    <w:p w14:paraId="05D46EB6" w14:textId="6691F657" w:rsidR="008B60E2" w:rsidRDefault="008B60E2" w:rsidP="004B3218">
      <w:pPr>
        <w:jc w:val="both"/>
      </w:pPr>
      <w:r>
        <w:tab/>
      </w:r>
      <w:r>
        <w:tab/>
      </w:r>
      <w:r>
        <w:tab/>
      </w:r>
      <w:r>
        <w:tab/>
      </w:r>
      <w:r>
        <w:tab/>
      </w:r>
      <w:r>
        <w:tab/>
      </w:r>
      <w:r>
        <w:tab/>
      </w:r>
      <w:r>
        <w:tab/>
      </w:r>
      <w:r w:rsidR="000959A4">
        <w:t>Bata, m</w:t>
      </w:r>
      <w:r>
        <w:t>ayo 2020</w:t>
      </w:r>
    </w:p>
    <w:p w14:paraId="08A41FBF" w14:textId="77777777" w:rsidR="002D45FD" w:rsidRDefault="002D45FD" w:rsidP="004B3218">
      <w:pPr>
        <w:jc w:val="both"/>
      </w:pPr>
    </w:p>
    <w:p w14:paraId="5BE9CE3D" w14:textId="77777777" w:rsidR="004B3218" w:rsidRDefault="004B3218" w:rsidP="004B3218">
      <w:pPr>
        <w:jc w:val="both"/>
      </w:pPr>
    </w:p>
    <w:p w14:paraId="2ED43C45" w14:textId="77777777" w:rsidR="004B3218" w:rsidRDefault="004B3218" w:rsidP="004B3218">
      <w:pPr>
        <w:jc w:val="both"/>
      </w:pPr>
    </w:p>
    <w:p w14:paraId="199A6543" w14:textId="77777777" w:rsidR="004B3218" w:rsidRDefault="004B3218" w:rsidP="004B3218">
      <w:pPr>
        <w:jc w:val="both"/>
      </w:pPr>
    </w:p>
    <w:p w14:paraId="4615E4C7" w14:textId="77777777" w:rsidR="004B3218" w:rsidRDefault="004B3218" w:rsidP="004B3218">
      <w:pPr>
        <w:jc w:val="both"/>
      </w:pPr>
    </w:p>
    <w:p w14:paraId="19DB1E55" w14:textId="77777777" w:rsidR="004B3218" w:rsidRDefault="004B3218" w:rsidP="004B3218">
      <w:pPr>
        <w:jc w:val="both"/>
      </w:pPr>
    </w:p>
    <w:p w14:paraId="2D511C6E" w14:textId="77777777" w:rsidR="004B3218" w:rsidRDefault="004B3218" w:rsidP="004B3218">
      <w:pPr>
        <w:jc w:val="both"/>
      </w:pPr>
    </w:p>
    <w:p w14:paraId="5F42479B" w14:textId="10BB03B4" w:rsidR="004B3218" w:rsidRPr="00F53846" w:rsidRDefault="004B3218" w:rsidP="004B3218">
      <w:pPr>
        <w:jc w:val="both"/>
        <w:sectPr w:rsidR="004B3218" w:rsidRPr="00F53846">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pPr>
    </w:p>
    <w:p w14:paraId="67EFE965" w14:textId="77777777" w:rsidR="00C84EC1" w:rsidRPr="00C84EC1" w:rsidRDefault="00C84EC1" w:rsidP="00283326">
      <w:pPr>
        <w:pStyle w:val="Prrafodelista"/>
        <w:ind w:left="360"/>
        <w:jc w:val="center"/>
        <w:rPr>
          <w:b/>
          <w:bCs/>
        </w:rPr>
      </w:pPr>
      <w:r w:rsidRPr="00C84EC1">
        <w:rPr>
          <w:b/>
          <w:bCs/>
        </w:rPr>
        <w:lastRenderedPageBreak/>
        <w:t>ALGORITMO USO DE TEST RAPIDOS: ESCENARIO 2</w:t>
      </w:r>
    </w:p>
    <w:p w14:paraId="79D9BEAD" w14:textId="77777777" w:rsidR="00C84EC1" w:rsidRPr="00C84EC1" w:rsidRDefault="00C84EC1" w:rsidP="00283326">
      <w:pPr>
        <w:pStyle w:val="Prrafodelista"/>
        <w:ind w:left="360"/>
        <w:rPr>
          <w:b/>
          <w:bCs/>
        </w:rPr>
      </w:pPr>
      <w:r w:rsidRPr="0078762B">
        <w:rPr>
          <w:noProof/>
          <w:lang w:eastAsia="es-ES"/>
        </w:rPr>
        <mc:AlternateContent>
          <mc:Choice Requires="wps">
            <w:drawing>
              <wp:anchor distT="45720" distB="45720" distL="114300" distR="114300" simplePos="0" relativeHeight="251721728" behindDoc="0" locked="0" layoutInCell="1" allowOverlap="1" wp14:anchorId="09D83FD6" wp14:editId="4815A898">
                <wp:simplePos x="0" y="0"/>
                <wp:positionH relativeFrom="column">
                  <wp:posOffset>1309370</wp:posOffset>
                </wp:positionH>
                <wp:positionV relativeFrom="paragraph">
                  <wp:posOffset>241300</wp:posOffset>
                </wp:positionV>
                <wp:extent cx="2470150" cy="1404620"/>
                <wp:effectExtent l="0" t="0" r="25400" b="1397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0" cy="1404620"/>
                        </a:xfrm>
                        <a:prstGeom prst="rect">
                          <a:avLst/>
                        </a:prstGeom>
                        <a:solidFill>
                          <a:srgbClr val="FFFFFF"/>
                        </a:solidFill>
                        <a:ln w="9525">
                          <a:solidFill>
                            <a:srgbClr val="000000"/>
                          </a:solidFill>
                          <a:miter lim="800000"/>
                          <a:headEnd/>
                          <a:tailEnd/>
                        </a:ln>
                      </wps:spPr>
                      <wps:txbx>
                        <w:txbxContent>
                          <w:p w14:paraId="2734856F" w14:textId="77777777" w:rsidR="00C84EC1" w:rsidRPr="00BC0995" w:rsidRDefault="00C84EC1" w:rsidP="00C84EC1">
                            <w:pPr>
                              <w:rPr>
                                <w:b/>
                                <w:bCs/>
                              </w:rPr>
                            </w:pPr>
                            <w:r w:rsidRPr="00BC0995">
                              <w:rPr>
                                <w:b/>
                                <w:bCs/>
                              </w:rPr>
                              <w:t>CASO POSITVO 001 (diagnóstico PCR)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09D83FD6" id="_x0000_s1032" type="#_x0000_t202" style="position:absolute;left:0;text-align:left;margin-left:103.1pt;margin-top:19pt;width:194.5pt;height:110.6pt;z-index:251721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">
                <v:textbox style="mso-fit-shape-to-text:t">
                  <w:txbxContent>
                    <w:p w14:paraId="2734856F" w14:textId="77777777" w:rsidR="00C84EC1" w:rsidRPr="00BC0995" w:rsidRDefault="00C84EC1" w:rsidP="00C84EC1">
                      <w:pPr>
                        <w:rPr>
                          <w:b/>
                          <w:bCs/>
                        </w:rPr>
                      </w:pPr>
                      <w:r w:rsidRPr="00BC0995">
                        <w:rPr>
                          <w:b/>
                          <w:bCs/>
                        </w:rPr>
                        <w:t>CASO POSITVO 001 (diagnóstico PCR)</w:t>
                      </w:r>
                    </w:p>
                  </w:txbxContent>
                </v:textbox>
                <w10:wrap type="square"/>
              </v:shape>
            </w:pict>
          </mc:Fallback>
        </mc:AlternateContent>
      </w:r>
    </w:p>
    <w:p w14:paraId="06B159EF" w14:textId="6783545A" w:rsidR="00C84EC1" w:rsidRPr="00C84EC1" w:rsidRDefault="00C84EC1" w:rsidP="00283326">
      <w:pPr>
        <w:pStyle w:val="Prrafodelista"/>
        <w:ind w:left="360"/>
        <w:rPr>
          <w:b/>
          <w:bCs/>
        </w:rPr>
      </w:pPr>
      <w:r w:rsidRPr="0078762B">
        <w:rPr>
          <w:noProof/>
          <w:lang w:eastAsia="es-ES"/>
        </w:rPr>
        <mc:AlternateContent>
          <mc:Choice Requires="wps">
            <w:drawing>
              <wp:anchor distT="45720" distB="45720" distL="114300" distR="114300" simplePos="0" relativeHeight="251751424" behindDoc="0" locked="0" layoutInCell="1" allowOverlap="1" wp14:anchorId="7E968894" wp14:editId="40F70A81">
                <wp:simplePos x="0" y="0"/>
                <wp:positionH relativeFrom="column">
                  <wp:posOffset>4926965</wp:posOffset>
                </wp:positionH>
                <wp:positionV relativeFrom="paragraph">
                  <wp:posOffset>4476115</wp:posOffset>
                </wp:positionV>
                <wp:extent cx="970280" cy="1404620"/>
                <wp:effectExtent l="0" t="0" r="20320" b="13970"/>
                <wp:wrapSquare wrapText="bothSides"/>
                <wp:docPr id="36"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1404620"/>
                        </a:xfrm>
                        <a:prstGeom prst="rect">
                          <a:avLst/>
                        </a:prstGeom>
                        <a:solidFill>
                          <a:srgbClr val="FFFFFF"/>
                        </a:solidFill>
                        <a:ln w="9525">
                          <a:solidFill>
                            <a:srgbClr val="000000"/>
                          </a:solidFill>
                          <a:miter lim="800000"/>
                          <a:headEnd/>
                          <a:tailEnd/>
                        </a:ln>
                      </wps:spPr>
                      <wps:txbx>
                        <w:txbxContent>
                          <w:p w14:paraId="1B4BBC36" w14:textId="77777777" w:rsidR="00C84EC1" w:rsidRPr="00BC0995" w:rsidRDefault="00C84EC1" w:rsidP="00C84EC1">
                            <w:pPr>
                              <w:rPr>
                                <w:color w:val="ED7D31" w:themeColor="accent2"/>
                              </w:rPr>
                            </w:pPr>
                            <w:r w:rsidRPr="00BC0995">
                              <w:rPr>
                                <w:color w:val="ED7D31" w:themeColor="accent2"/>
                              </w:rPr>
                              <w:t>Estudio de contactos</w:t>
                            </w:r>
                            <w:r>
                              <w:rPr>
                                <w:color w:val="ED7D31" w:themeColor="accent2"/>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7E968894" id="Cuadro de texto 36" o:spid="_x0000_s1033" type="#_x0000_t202" style="position:absolute;left:0;text-align:left;margin-left:387.95pt;margin-top:352.45pt;width:76.4pt;height:110.6pt;z-index:2517514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">
                <v:textbox style="mso-fit-shape-to-text:t">
                  <w:txbxContent>
                    <w:p w14:paraId="1B4BBC36" w14:textId="77777777" w:rsidR="00C84EC1" w:rsidRPr="00BC0995" w:rsidRDefault="00C84EC1" w:rsidP="00C84EC1">
                      <w:pPr>
                        <w:rPr>
                          <w:color w:val="ED7D31" w:themeColor="accent2"/>
                        </w:rPr>
                      </w:pPr>
                      <w:r w:rsidRPr="00BC0995">
                        <w:rPr>
                          <w:color w:val="ED7D31" w:themeColor="accent2"/>
                        </w:rPr>
                        <w:t>Estudio de contactos</w:t>
                      </w:r>
                      <w:r>
                        <w:rPr>
                          <w:color w:val="ED7D31" w:themeColor="accent2"/>
                        </w:rPr>
                        <w:t xml:space="preserve"> </w:t>
                      </w:r>
                    </w:p>
                  </w:txbxContent>
                </v:textbox>
                <w10:wrap type="square"/>
              </v:shape>
            </w:pict>
          </mc:Fallback>
        </mc:AlternateContent>
      </w:r>
      <w:r>
        <w:rPr>
          <w:noProof/>
          <w:lang w:eastAsia="es-ES"/>
        </w:rPr>
        <mc:AlternateContent>
          <mc:Choice Requires="wps">
            <w:drawing>
              <wp:anchor distT="0" distB="0" distL="114300" distR="114300" simplePos="0" relativeHeight="251762688" behindDoc="0" locked="0" layoutInCell="1" allowOverlap="1" wp14:anchorId="2B7A1CB6" wp14:editId="06AC39AD">
                <wp:simplePos x="0" y="0"/>
                <wp:positionH relativeFrom="column">
                  <wp:posOffset>2420921</wp:posOffset>
                </wp:positionH>
                <wp:positionV relativeFrom="paragraph">
                  <wp:posOffset>1045778</wp:posOffset>
                </wp:positionV>
                <wp:extent cx="12031" cy="248653"/>
                <wp:effectExtent l="38100" t="0" r="64770" b="56515"/>
                <wp:wrapNone/>
                <wp:docPr id="37" name="Conector recto de flecha 37"/>
                <wp:cNvGraphicFramePr/>
                <a:graphic xmlns:a="http://schemas.openxmlformats.org/drawingml/2006/main">
                  <a:graphicData uri="http://schemas.microsoft.com/office/word/2010/wordprocessingShape">
                    <wps:wsp>
                      <wps:cNvCnPr/>
                      <wps:spPr>
                        <a:xfrm>
                          <a:off x="0" y="0"/>
                          <a:ext cx="12031" cy="24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751D1E17" id="Conector recto de flecha 37" o:spid="_x0000_s1026" type="#_x0000_t32" style="position:absolute;margin-left:190.6pt;margin-top:82.35pt;width:.95pt;height:19.6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" strokecolor="#4472c4 [3204]" strokeweight=".5pt">
                <v:stroke endarrow="block" joinstyle="miter"/>
              </v:shape>
            </w:pict>
          </mc:Fallback>
        </mc:AlternateContent>
      </w:r>
      <w:r>
        <w:rPr>
          <w:noProof/>
          <w:lang w:eastAsia="es-ES"/>
        </w:rPr>
        <mc:AlternateContent>
          <mc:Choice Requires="wps">
            <w:drawing>
              <wp:anchor distT="0" distB="0" distL="114300" distR="114300" simplePos="0" relativeHeight="251761664" behindDoc="0" locked="0" layoutInCell="1" allowOverlap="1" wp14:anchorId="182D673C" wp14:editId="20DE23EB">
                <wp:simplePos x="0" y="0"/>
                <wp:positionH relativeFrom="column">
                  <wp:posOffset>2420921</wp:posOffset>
                </wp:positionH>
                <wp:positionV relativeFrom="paragraph">
                  <wp:posOffset>340995</wp:posOffset>
                </wp:positionV>
                <wp:extent cx="0" cy="343836"/>
                <wp:effectExtent l="76200" t="0" r="76200" b="56515"/>
                <wp:wrapNone/>
                <wp:docPr id="38" name="Conector recto de flecha 38"/>
                <wp:cNvGraphicFramePr/>
                <a:graphic xmlns:a="http://schemas.openxmlformats.org/drawingml/2006/main">
                  <a:graphicData uri="http://schemas.microsoft.com/office/word/2010/wordprocessingShape">
                    <wps:wsp>
                      <wps:cNvCnPr/>
                      <wps:spPr>
                        <a:xfrm>
                          <a:off x="0" y="0"/>
                          <a:ext cx="0" cy="3438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2912BD98" id="Conector recto de flecha 38" o:spid="_x0000_s1026" type="#_x0000_t32" style="position:absolute;margin-left:190.6pt;margin-top:26.85pt;width:0;height:27.0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" strokecolor="#4472c4 [3204]" strokeweight=".5pt">
                <v:stroke endarrow="block" joinstyle="miter"/>
              </v:shape>
            </w:pict>
          </mc:Fallback>
        </mc:AlternateContent>
      </w:r>
      <w:r>
        <w:rPr>
          <w:noProof/>
          <w:lang w:eastAsia="es-ES"/>
        </w:rPr>
        <mc:AlternateContent>
          <mc:Choice Requires="wps">
            <w:drawing>
              <wp:anchor distT="0" distB="0" distL="114300" distR="114300" simplePos="0" relativeHeight="251759616" behindDoc="0" locked="0" layoutInCell="1" allowOverlap="1" wp14:anchorId="0514ADEA" wp14:editId="05609EB0">
                <wp:simplePos x="0" y="0"/>
                <wp:positionH relativeFrom="column">
                  <wp:posOffset>2950310</wp:posOffset>
                </wp:positionH>
                <wp:positionV relativeFrom="paragraph">
                  <wp:posOffset>4588142</wp:posOffset>
                </wp:positionV>
                <wp:extent cx="224590" cy="215499"/>
                <wp:effectExtent l="38100" t="0" r="23495" b="51435"/>
                <wp:wrapNone/>
                <wp:docPr id="39" name="Conector recto de flecha 39"/>
                <wp:cNvGraphicFramePr/>
                <a:graphic xmlns:a="http://schemas.openxmlformats.org/drawingml/2006/main">
                  <a:graphicData uri="http://schemas.microsoft.com/office/word/2010/wordprocessingShape">
                    <wps:wsp>
                      <wps:cNvCnPr/>
                      <wps:spPr>
                        <a:xfrm flipH="1">
                          <a:off x="0" y="0"/>
                          <a:ext cx="224590" cy="215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6FDA0D60" id="Conector recto de flecha 39" o:spid="_x0000_s1026" type="#_x0000_t32" style="position:absolute;margin-left:232.3pt;margin-top:361.25pt;width:17.7pt;height:16.95pt;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" strokecolor="#4472c4 [3204]" strokeweight=".5pt">
                <v:stroke endarrow="block" joinstyle="miter"/>
              </v:shape>
            </w:pict>
          </mc:Fallback>
        </mc:AlternateContent>
      </w:r>
      <w:r w:rsidRPr="0078762B">
        <w:rPr>
          <w:noProof/>
          <w:lang w:eastAsia="es-ES"/>
        </w:rPr>
        <mc:AlternateContent>
          <mc:Choice Requires="wps">
            <w:drawing>
              <wp:anchor distT="45720" distB="45720" distL="114300" distR="114300" simplePos="0" relativeHeight="251754496" behindDoc="0" locked="0" layoutInCell="1" allowOverlap="1" wp14:anchorId="66B46DA6" wp14:editId="32DF5D7C">
                <wp:simplePos x="0" y="0"/>
                <wp:positionH relativeFrom="column">
                  <wp:posOffset>3033028</wp:posOffset>
                </wp:positionH>
                <wp:positionV relativeFrom="paragraph">
                  <wp:posOffset>4201963</wp:posOffset>
                </wp:positionV>
                <wp:extent cx="1271270" cy="1404620"/>
                <wp:effectExtent l="0" t="0" r="24130" b="13970"/>
                <wp:wrapSquare wrapText="bothSides"/>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28865167" w14:textId="77777777" w:rsidR="00C84EC1" w:rsidRDefault="00C84EC1" w:rsidP="00C84EC1">
                            <w:pPr>
                              <w:jc w:val="center"/>
                            </w:pPr>
                            <w:r>
                              <w:t>PCR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66B46DA6" id="Cuadro de texto 40" o:spid="_x0000_s1034" type="#_x0000_t202" style="position:absolute;left:0;text-align:left;margin-left:238.8pt;margin-top:330.85pt;width:100.1pt;height:110.6pt;z-index:251754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">
                <v:textbox style="mso-fit-shape-to-text:t">
                  <w:txbxContent>
                    <w:p w14:paraId="28865167" w14:textId="77777777" w:rsidR="00C84EC1" w:rsidRDefault="00C84EC1" w:rsidP="00C84EC1">
                      <w:pPr>
                        <w:jc w:val="center"/>
                      </w:pPr>
                      <w:r>
                        <w:t>PCR</w:t>
                      </w:r>
                    </w:p>
                  </w:txbxContent>
                </v:textbox>
                <w10:wrap type="square"/>
              </v:shape>
            </w:pict>
          </mc:Fallback>
        </mc:AlternateContent>
      </w:r>
      <w:r w:rsidRPr="0078762B">
        <w:rPr>
          <w:noProof/>
          <w:lang w:eastAsia="es-ES"/>
        </w:rPr>
        <mc:AlternateContent>
          <mc:Choice Requires="wps">
            <w:drawing>
              <wp:anchor distT="45720" distB="45720" distL="114300" distR="114300" simplePos="0" relativeHeight="251756544" behindDoc="0" locked="0" layoutInCell="1" allowOverlap="1" wp14:anchorId="3E123244" wp14:editId="5B1F3AD6">
                <wp:simplePos x="0" y="0"/>
                <wp:positionH relativeFrom="column">
                  <wp:posOffset>-286184</wp:posOffset>
                </wp:positionH>
                <wp:positionV relativeFrom="paragraph">
                  <wp:posOffset>4031281</wp:posOffset>
                </wp:positionV>
                <wp:extent cx="1271270" cy="1404620"/>
                <wp:effectExtent l="0" t="0" r="24130" b="13970"/>
                <wp:wrapSquare wrapText="bothSides"/>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10566096" w14:textId="77777777" w:rsidR="00C84EC1" w:rsidRDefault="00C84EC1" w:rsidP="00C84EC1">
                            <w:r>
                              <w:t>Negativo: libre de virus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3E123244" id="Cuadro de texto 41" o:spid="_x0000_s1035" type="#_x0000_t202" style="position:absolute;left:0;text-align:left;margin-left:-22.55pt;margin-top:317.4pt;width:100.1pt;height:110.6pt;z-index:251756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">
                <v:textbox style="mso-fit-shape-to-text:t">
                  <w:txbxContent>
                    <w:p w14:paraId="10566096" w14:textId="77777777" w:rsidR="00C84EC1" w:rsidRDefault="00C84EC1" w:rsidP="00C84EC1">
                      <w:r>
                        <w:t>Negativo: libre de virus</w:t>
                      </w:r>
                    </w:p>
                  </w:txbxContent>
                </v:textbox>
                <w10:wrap type="square"/>
              </v:shape>
            </w:pict>
          </mc:Fallback>
        </mc:AlternateContent>
      </w:r>
      <w:r>
        <w:rPr>
          <w:noProof/>
          <w:lang w:eastAsia="es-ES"/>
        </w:rPr>
        <mc:AlternateContent>
          <mc:Choice Requires="wps">
            <w:drawing>
              <wp:anchor distT="0" distB="0" distL="114300" distR="114300" simplePos="0" relativeHeight="251755520" behindDoc="0" locked="0" layoutInCell="1" allowOverlap="1" wp14:anchorId="5820FF4E" wp14:editId="04EF2BD5">
                <wp:simplePos x="0" y="0"/>
                <wp:positionH relativeFrom="column">
                  <wp:posOffset>3608037</wp:posOffset>
                </wp:positionH>
                <wp:positionV relativeFrom="paragraph">
                  <wp:posOffset>3886902</wp:posOffset>
                </wp:positionV>
                <wp:extent cx="8021" cy="300789"/>
                <wp:effectExtent l="38100" t="0" r="68580" b="61595"/>
                <wp:wrapNone/>
                <wp:docPr id="42" name="Conector recto de flecha 42"/>
                <wp:cNvGraphicFramePr/>
                <a:graphic xmlns:a="http://schemas.openxmlformats.org/drawingml/2006/main">
                  <a:graphicData uri="http://schemas.microsoft.com/office/word/2010/wordprocessingShape">
                    <wps:wsp>
                      <wps:cNvCnPr/>
                      <wps:spPr>
                        <a:xfrm>
                          <a:off x="0" y="0"/>
                          <a:ext cx="8021" cy="3007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0D760042" id="Conector recto de flecha 42" o:spid="_x0000_s1026" type="#_x0000_t32" style="position:absolute;margin-left:284.1pt;margin-top:306.05pt;width:.65pt;height:23.7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" strokecolor="#4472c4 [3204]" strokeweight=".5pt">
                <v:stroke endarrow="block" joinstyle="miter"/>
              </v:shape>
            </w:pict>
          </mc:Fallback>
        </mc:AlternateContent>
      </w:r>
      <w:r>
        <w:rPr>
          <w:noProof/>
          <w:lang w:eastAsia="es-ES"/>
        </w:rPr>
        <mc:AlternateContent>
          <mc:Choice Requires="wps">
            <w:drawing>
              <wp:anchor distT="0" distB="0" distL="114300" distR="114300" simplePos="0" relativeHeight="251753472" behindDoc="0" locked="0" layoutInCell="1" allowOverlap="1" wp14:anchorId="66712B58" wp14:editId="1E98CC2D">
                <wp:simplePos x="0" y="0"/>
                <wp:positionH relativeFrom="column">
                  <wp:posOffset>1338079</wp:posOffset>
                </wp:positionH>
                <wp:positionV relativeFrom="paragraph">
                  <wp:posOffset>3746533</wp:posOffset>
                </wp:positionV>
                <wp:extent cx="256673" cy="244643"/>
                <wp:effectExtent l="0" t="0" r="67310" b="60325"/>
                <wp:wrapNone/>
                <wp:docPr id="43" name="Conector recto de flecha 43"/>
                <wp:cNvGraphicFramePr/>
                <a:graphic xmlns:a="http://schemas.openxmlformats.org/drawingml/2006/main">
                  <a:graphicData uri="http://schemas.microsoft.com/office/word/2010/wordprocessingShape">
                    <wps:wsp>
                      <wps:cNvCnPr/>
                      <wps:spPr>
                        <a:xfrm>
                          <a:off x="0" y="0"/>
                          <a:ext cx="256673" cy="244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3E13EF73" id="Conector recto de flecha 43" o:spid="_x0000_s1026" type="#_x0000_t32" style="position:absolute;margin-left:105.35pt;margin-top:295pt;width:20.2pt;height:19.2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" strokecolor="#4472c4 [3204]" strokeweight=".5pt">
                <v:stroke endarrow="block" joinstyle="miter"/>
              </v:shape>
            </w:pict>
          </mc:Fallback>
        </mc:AlternateContent>
      </w:r>
      <w:r w:rsidRPr="0078762B">
        <w:rPr>
          <w:noProof/>
          <w:lang w:eastAsia="es-ES"/>
        </w:rPr>
        <mc:AlternateContent>
          <mc:Choice Requires="wps">
            <w:drawing>
              <wp:anchor distT="45720" distB="45720" distL="114300" distR="114300" simplePos="0" relativeHeight="251744256" behindDoc="0" locked="0" layoutInCell="1" allowOverlap="1" wp14:anchorId="66DDA1D4" wp14:editId="7A9BED5E">
                <wp:simplePos x="0" y="0"/>
                <wp:positionH relativeFrom="column">
                  <wp:posOffset>4882882</wp:posOffset>
                </wp:positionH>
                <wp:positionV relativeFrom="paragraph">
                  <wp:posOffset>3263900</wp:posOffset>
                </wp:positionV>
                <wp:extent cx="970280" cy="1404620"/>
                <wp:effectExtent l="0" t="0" r="20320" b="27305"/>
                <wp:wrapSquare wrapText="bothSides"/>
                <wp:docPr id="44" name="Cuadro de texto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1404620"/>
                        </a:xfrm>
                        <a:prstGeom prst="rect">
                          <a:avLst/>
                        </a:prstGeom>
                        <a:solidFill>
                          <a:srgbClr val="FFFFFF"/>
                        </a:solidFill>
                        <a:ln w="9525">
                          <a:solidFill>
                            <a:srgbClr val="000000"/>
                          </a:solidFill>
                          <a:miter lim="800000"/>
                          <a:headEnd/>
                          <a:tailEnd/>
                        </a:ln>
                      </wps:spPr>
                      <wps:txbx>
                        <w:txbxContent>
                          <w:p w14:paraId="66CC069C" w14:textId="77777777" w:rsidR="00C84EC1" w:rsidRDefault="00C84EC1" w:rsidP="00C84EC1">
                            <w:pPr>
                              <w:jc w:val="center"/>
                            </w:pPr>
                            <w:r>
                              <w:t>+Positivo (&gt;6 días de infección)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DDA1D4" id="Cuadro de texto 44" o:spid="_x0000_s1036" type="#_x0000_t202" style="position:absolute;left:0;text-align:left;margin-left:384.5pt;margin-top:257pt;width:76.4pt;height:110.6pt;z-index:251744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">
                <v:textbox style="mso-fit-shape-to-text:t">
                  <w:txbxContent>
                    <w:p w14:paraId="66CC069C" w14:textId="77777777" w:rsidR="00C84EC1" w:rsidRDefault="00C84EC1" w:rsidP="00C84EC1">
                      <w:pPr>
                        <w:jc w:val="center"/>
                      </w:pPr>
                      <w:r>
                        <w:t>+Positivo (&gt;6 días de infección)</w:t>
                      </w:r>
                    </w:p>
                  </w:txbxContent>
                </v:textbox>
                <w10:wrap type="square"/>
              </v:shape>
            </w:pict>
          </mc:Fallback>
        </mc:AlternateContent>
      </w:r>
      <w:r w:rsidRPr="0078762B">
        <w:rPr>
          <w:noProof/>
          <w:lang w:eastAsia="es-ES"/>
        </w:rPr>
        <mc:AlternateContent>
          <mc:Choice Requires="wps">
            <w:drawing>
              <wp:anchor distT="45720" distB="45720" distL="114300" distR="114300" simplePos="0" relativeHeight="251750400" behindDoc="0" locked="0" layoutInCell="1" allowOverlap="1" wp14:anchorId="1E5B1F5A" wp14:editId="28CE7EDD">
                <wp:simplePos x="0" y="0"/>
                <wp:positionH relativeFrom="column">
                  <wp:posOffset>6198870</wp:posOffset>
                </wp:positionH>
                <wp:positionV relativeFrom="paragraph">
                  <wp:posOffset>4046855</wp:posOffset>
                </wp:positionV>
                <wp:extent cx="1271270" cy="1404620"/>
                <wp:effectExtent l="0" t="0" r="24130" b="13970"/>
                <wp:wrapSquare wrapText="bothSides"/>
                <wp:docPr id="45" name="Cuadro de texto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2D300577" w14:textId="77777777" w:rsidR="00C84EC1" w:rsidRDefault="00C84EC1" w:rsidP="00C84EC1">
                            <w:pPr>
                              <w:jc w:val="center"/>
                            </w:pPr>
                            <w:r>
                              <w:t>PCR (evitar falsos negativos)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1E5B1F5A" id="Cuadro de texto 45" o:spid="_x0000_s1037" type="#_x0000_t202" style="position:absolute;left:0;text-align:left;margin-left:488.1pt;margin-top:318.65pt;width:100.1pt;height:110.6pt;z-index:2517504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">
                <v:textbox style="mso-fit-shape-to-text:t">
                  <w:txbxContent>
                    <w:p w14:paraId="2D300577" w14:textId="77777777" w:rsidR="00C84EC1" w:rsidRDefault="00C84EC1" w:rsidP="00C84EC1">
                      <w:pPr>
                        <w:jc w:val="center"/>
                      </w:pPr>
                      <w:r>
                        <w:t>PCR (evitar falsos negativos)</w:t>
                      </w:r>
                    </w:p>
                  </w:txbxContent>
                </v:textbox>
                <w10:wrap type="square"/>
              </v:shape>
            </w:pict>
          </mc:Fallback>
        </mc:AlternateContent>
      </w:r>
      <w:r>
        <w:rPr>
          <w:noProof/>
          <w:lang w:eastAsia="es-ES"/>
        </w:rPr>
        <mc:AlternateContent>
          <mc:Choice Requires="wps">
            <w:drawing>
              <wp:anchor distT="0" distB="0" distL="114300" distR="114300" simplePos="0" relativeHeight="251749376" behindDoc="0" locked="0" layoutInCell="1" allowOverlap="1" wp14:anchorId="14E59C7C" wp14:editId="47B0FD5D">
                <wp:simplePos x="0" y="0"/>
                <wp:positionH relativeFrom="column">
                  <wp:posOffset>6924742</wp:posOffset>
                </wp:positionH>
                <wp:positionV relativeFrom="paragraph">
                  <wp:posOffset>3650281</wp:posOffset>
                </wp:positionV>
                <wp:extent cx="12031" cy="389021"/>
                <wp:effectExtent l="38100" t="0" r="64770" b="49530"/>
                <wp:wrapNone/>
                <wp:docPr id="46" name="Conector recto de flecha 46"/>
                <wp:cNvGraphicFramePr/>
                <a:graphic xmlns:a="http://schemas.openxmlformats.org/drawingml/2006/main">
                  <a:graphicData uri="http://schemas.microsoft.com/office/word/2010/wordprocessingShape">
                    <wps:wsp>
                      <wps:cNvCnPr/>
                      <wps:spPr>
                        <a:xfrm>
                          <a:off x="0" y="0"/>
                          <a:ext cx="12031" cy="389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3F0D2916" id="Conector recto de flecha 46" o:spid="_x0000_s1026" type="#_x0000_t32" style="position:absolute;margin-left:545.25pt;margin-top:287.4pt;width:.95pt;height:30.6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" strokecolor="#4472c4 [3204]" strokeweight=".5pt">
                <v:stroke endarrow="block" joinstyle="miter"/>
              </v:shape>
            </w:pict>
          </mc:Fallback>
        </mc:AlternateContent>
      </w:r>
      <w:r>
        <w:rPr>
          <w:noProof/>
          <w:lang w:eastAsia="es-ES"/>
        </w:rPr>
        <mc:AlternateContent>
          <mc:Choice Requires="wps">
            <w:drawing>
              <wp:anchor distT="0" distB="0" distL="114300" distR="114300" simplePos="0" relativeHeight="251747328" behindDoc="0" locked="0" layoutInCell="1" allowOverlap="1" wp14:anchorId="5349AA38" wp14:editId="30FC88E6">
                <wp:simplePos x="0" y="0"/>
                <wp:positionH relativeFrom="column">
                  <wp:posOffset>5821847</wp:posOffset>
                </wp:positionH>
                <wp:positionV relativeFrom="paragraph">
                  <wp:posOffset>3016618</wp:posOffset>
                </wp:positionV>
                <wp:extent cx="846221" cy="228600"/>
                <wp:effectExtent l="0" t="0" r="68580" b="76200"/>
                <wp:wrapNone/>
                <wp:docPr id="48" name="Conector recto de flecha 48"/>
                <wp:cNvGraphicFramePr/>
                <a:graphic xmlns:a="http://schemas.openxmlformats.org/drawingml/2006/main">
                  <a:graphicData uri="http://schemas.microsoft.com/office/word/2010/wordprocessingShape">
                    <wps:wsp>
                      <wps:cNvCnPr/>
                      <wps:spPr>
                        <a:xfrm>
                          <a:off x="0" y="0"/>
                          <a:ext cx="846221"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5B58822C" id="Conector recto de flecha 48" o:spid="_x0000_s1026" type="#_x0000_t32" style="position:absolute;margin-left:458.4pt;margin-top:237.55pt;width:66.65pt;height:18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" strokecolor="#4472c4 [3204]" strokeweight=".5pt">
                <v:stroke endarrow="block" joinstyle="miter"/>
              </v:shape>
            </w:pict>
          </mc:Fallback>
        </mc:AlternateContent>
      </w:r>
      <w:r>
        <w:rPr>
          <w:noProof/>
          <w:lang w:eastAsia="es-ES"/>
        </w:rPr>
        <mc:AlternateContent>
          <mc:Choice Requires="wps">
            <w:drawing>
              <wp:anchor distT="0" distB="0" distL="114300" distR="114300" simplePos="0" relativeHeight="251746304" behindDoc="0" locked="0" layoutInCell="1" allowOverlap="1" wp14:anchorId="363DFDE9" wp14:editId="0342ABC4">
                <wp:simplePos x="0" y="0"/>
                <wp:positionH relativeFrom="column">
                  <wp:posOffset>5304489</wp:posOffset>
                </wp:positionH>
                <wp:positionV relativeFrom="paragraph">
                  <wp:posOffset>3016618</wp:posOffset>
                </wp:positionV>
                <wp:extent cx="4011" cy="228600"/>
                <wp:effectExtent l="76200" t="0" r="72390" b="57150"/>
                <wp:wrapNone/>
                <wp:docPr id="49" name="Conector recto de flecha 49"/>
                <wp:cNvGraphicFramePr/>
                <a:graphic xmlns:a="http://schemas.openxmlformats.org/drawingml/2006/main">
                  <a:graphicData uri="http://schemas.microsoft.com/office/word/2010/wordprocessingShape">
                    <wps:wsp>
                      <wps:cNvCnPr/>
                      <wps:spPr>
                        <a:xfrm>
                          <a:off x="0" y="0"/>
                          <a:ext cx="4011"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5DA62B27" id="Conector recto de flecha 49" o:spid="_x0000_s1026" type="#_x0000_t32" style="position:absolute;margin-left:417.7pt;margin-top:237.55pt;width:.3pt;height:18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" strokecolor="#4472c4 [3204]" strokeweight=".5pt">
                <v:stroke endarrow="block" joinstyle="miter"/>
              </v:shape>
            </w:pict>
          </mc:Fallback>
        </mc:AlternateContent>
      </w:r>
      <w:r w:rsidRPr="0078762B">
        <w:rPr>
          <w:noProof/>
          <w:lang w:eastAsia="es-ES"/>
        </w:rPr>
        <mc:AlternateContent>
          <mc:Choice Requires="wps">
            <w:drawing>
              <wp:anchor distT="45720" distB="45720" distL="114300" distR="114300" simplePos="0" relativeHeight="251745280" behindDoc="0" locked="0" layoutInCell="1" allowOverlap="1" wp14:anchorId="2FC422B2" wp14:editId="1273CBC1">
                <wp:simplePos x="0" y="0"/>
                <wp:positionH relativeFrom="column">
                  <wp:posOffset>6274435</wp:posOffset>
                </wp:positionH>
                <wp:positionV relativeFrom="paragraph">
                  <wp:posOffset>3256280</wp:posOffset>
                </wp:positionV>
                <wp:extent cx="1271270" cy="1404620"/>
                <wp:effectExtent l="0" t="0" r="24130" b="13970"/>
                <wp:wrapSquare wrapText="bothSides"/>
                <wp:docPr id="50" name="Cuadro de texto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288EF283" w14:textId="77777777" w:rsidR="00C84EC1" w:rsidRDefault="00C84EC1" w:rsidP="00C84EC1">
                            <w:pPr>
                              <w:pStyle w:val="Prrafodelista"/>
                              <w:numPr>
                                <w:ilvl w:val="0"/>
                                <w:numId w:val="10"/>
                              </w:numPr>
                              <w:jc w:val="center"/>
                            </w:pPr>
                            <w:r>
                              <w:t>Negativo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2FC422B2" id="Cuadro de texto 50" o:spid="_x0000_s1038" type="#_x0000_t202" style="position:absolute;left:0;text-align:left;margin-left:494.05pt;margin-top:256.4pt;width:100.1pt;height:110.6pt;z-index:251745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">
                <v:textbox style="mso-fit-shape-to-text:t">
                  <w:txbxContent>
                    <w:p w14:paraId="288EF283" w14:textId="77777777" w:rsidR="00C84EC1" w:rsidRDefault="00C84EC1" w:rsidP="00C84EC1">
                      <w:pPr>
                        <w:pStyle w:val="Prrafodelista"/>
                        <w:numPr>
                          <w:ilvl w:val="0"/>
                          <w:numId w:val="10"/>
                        </w:numPr>
                        <w:jc w:val="center"/>
                      </w:pPr>
                      <w:r>
                        <w:t>Negativo</w:t>
                      </w:r>
                    </w:p>
                  </w:txbxContent>
                </v:textbox>
                <w10:wrap type="square"/>
              </v:shape>
            </w:pict>
          </mc:Fallback>
        </mc:AlternateContent>
      </w:r>
      <w:r>
        <w:rPr>
          <w:noProof/>
          <w:lang w:eastAsia="es-ES"/>
        </w:rPr>
        <mc:AlternateContent>
          <mc:Choice Requires="wps">
            <w:drawing>
              <wp:anchor distT="0" distB="0" distL="114300" distR="114300" simplePos="0" relativeHeight="251743232" behindDoc="0" locked="0" layoutInCell="1" allowOverlap="1" wp14:anchorId="7F5C615C" wp14:editId="160FF3BF">
                <wp:simplePos x="0" y="0"/>
                <wp:positionH relativeFrom="column">
                  <wp:posOffset>3570070</wp:posOffset>
                </wp:positionH>
                <wp:positionV relativeFrom="paragraph">
                  <wp:posOffset>3136800</wp:posOffset>
                </wp:positionV>
                <wp:extent cx="7620" cy="196516"/>
                <wp:effectExtent l="76200" t="0" r="68580" b="51435"/>
                <wp:wrapNone/>
                <wp:docPr id="51" name="Conector recto de flecha 51"/>
                <wp:cNvGraphicFramePr/>
                <a:graphic xmlns:a="http://schemas.openxmlformats.org/drawingml/2006/main">
                  <a:graphicData uri="http://schemas.microsoft.com/office/word/2010/wordprocessingShape">
                    <wps:wsp>
                      <wps:cNvCnPr/>
                      <wps:spPr>
                        <a:xfrm>
                          <a:off x="0" y="0"/>
                          <a:ext cx="7620" cy="1965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4876FA93" id="Conector recto de flecha 51" o:spid="_x0000_s1026" type="#_x0000_t32" style="position:absolute;margin-left:281.1pt;margin-top:247pt;width:.6pt;height:15.4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" strokecolor="#4472c4 [3204]" strokeweight=".5pt">
                <v:stroke endarrow="block" joinstyle="miter"/>
              </v:shape>
            </w:pict>
          </mc:Fallback>
        </mc:AlternateContent>
      </w:r>
      <w:r>
        <w:rPr>
          <w:noProof/>
          <w:lang w:eastAsia="es-ES"/>
        </w:rPr>
        <mc:AlternateContent>
          <mc:Choice Requires="wps">
            <w:drawing>
              <wp:anchor distT="0" distB="0" distL="114300" distR="114300" simplePos="0" relativeHeight="251742208" behindDoc="0" locked="0" layoutInCell="1" allowOverlap="1" wp14:anchorId="7D069A75" wp14:editId="016083ED">
                <wp:simplePos x="0" y="0"/>
                <wp:positionH relativeFrom="column">
                  <wp:posOffset>3568065</wp:posOffset>
                </wp:positionH>
                <wp:positionV relativeFrom="paragraph">
                  <wp:posOffset>2371859</wp:posOffset>
                </wp:positionV>
                <wp:extent cx="8021" cy="215499"/>
                <wp:effectExtent l="38100" t="0" r="68580" b="51435"/>
                <wp:wrapNone/>
                <wp:docPr id="52" name="Conector recto de flecha 52"/>
                <wp:cNvGraphicFramePr/>
                <a:graphic xmlns:a="http://schemas.openxmlformats.org/drawingml/2006/main">
                  <a:graphicData uri="http://schemas.microsoft.com/office/word/2010/wordprocessingShape">
                    <wps:wsp>
                      <wps:cNvCnPr/>
                      <wps:spPr>
                        <a:xfrm>
                          <a:off x="0" y="0"/>
                          <a:ext cx="8021" cy="215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7503D51D" id="Conector recto de flecha 52" o:spid="_x0000_s1026" type="#_x0000_t32" style="position:absolute;margin-left:280.95pt;margin-top:186.75pt;width:.65pt;height:16.9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" strokecolor="#4472c4 [3204]" strokeweight=".5pt">
                <v:stroke endarrow="block" joinstyle="miter"/>
              </v:shape>
            </w:pict>
          </mc:Fallback>
        </mc:AlternateContent>
      </w:r>
      <w:r>
        <w:rPr>
          <w:noProof/>
          <w:lang w:eastAsia="es-ES"/>
        </w:rPr>
        <mc:AlternateContent>
          <mc:Choice Requires="wps">
            <w:drawing>
              <wp:anchor distT="0" distB="0" distL="114300" distR="114300" simplePos="0" relativeHeight="251741184" behindDoc="0" locked="0" layoutInCell="1" allowOverlap="1" wp14:anchorId="6EB1D3AA" wp14:editId="37122648">
                <wp:simplePos x="0" y="0"/>
                <wp:positionH relativeFrom="column">
                  <wp:posOffset>668454</wp:posOffset>
                </wp:positionH>
                <wp:positionV relativeFrom="paragraph">
                  <wp:posOffset>3746400</wp:posOffset>
                </wp:positionV>
                <wp:extent cx="236622" cy="256673"/>
                <wp:effectExtent l="38100" t="0" r="30480" b="48260"/>
                <wp:wrapNone/>
                <wp:docPr id="53" name="Conector recto de flecha 53"/>
                <wp:cNvGraphicFramePr/>
                <a:graphic xmlns:a="http://schemas.openxmlformats.org/drawingml/2006/main">
                  <a:graphicData uri="http://schemas.microsoft.com/office/word/2010/wordprocessingShape">
                    <wps:wsp>
                      <wps:cNvCnPr/>
                      <wps:spPr>
                        <a:xfrm flipH="1">
                          <a:off x="0" y="0"/>
                          <a:ext cx="236622" cy="2566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4F3CB299" id="Conector recto de flecha 53" o:spid="_x0000_s1026" type="#_x0000_t32" style="position:absolute;margin-left:52.65pt;margin-top:295pt;width:18.65pt;height:20.2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" strokecolor="#4472c4 [3204]" strokeweight=".5pt">
                <v:stroke endarrow="block" joinstyle="miter"/>
              </v:shape>
            </w:pict>
          </mc:Fallback>
        </mc:AlternateContent>
      </w:r>
      <w:r>
        <w:rPr>
          <w:noProof/>
          <w:lang w:eastAsia="es-ES"/>
        </w:rPr>
        <mc:AlternateContent>
          <mc:Choice Requires="wps">
            <w:drawing>
              <wp:anchor distT="0" distB="0" distL="114300" distR="114300" simplePos="0" relativeHeight="251740160" behindDoc="0" locked="0" layoutInCell="1" allowOverlap="1" wp14:anchorId="4E537165" wp14:editId="72321657">
                <wp:simplePos x="0" y="0"/>
                <wp:positionH relativeFrom="column">
                  <wp:posOffset>1129665</wp:posOffset>
                </wp:positionH>
                <wp:positionV relativeFrom="paragraph">
                  <wp:posOffset>3101774</wp:posOffset>
                </wp:positionV>
                <wp:extent cx="4011" cy="255605"/>
                <wp:effectExtent l="76200" t="0" r="72390" b="49530"/>
                <wp:wrapNone/>
                <wp:docPr id="54" name="Conector recto de flecha 54"/>
                <wp:cNvGraphicFramePr/>
                <a:graphic xmlns:a="http://schemas.openxmlformats.org/drawingml/2006/main">
                  <a:graphicData uri="http://schemas.microsoft.com/office/word/2010/wordprocessingShape">
                    <wps:wsp>
                      <wps:cNvCnPr/>
                      <wps:spPr>
                        <a:xfrm flipH="1">
                          <a:off x="0" y="0"/>
                          <a:ext cx="4011" cy="255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7B00E698" id="Conector recto de flecha 54" o:spid="_x0000_s1026" type="#_x0000_t32" style="position:absolute;margin-left:88.95pt;margin-top:244.25pt;width:.3pt;height:20.1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" strokecolor="#4472c4 [3204]" strokeweight=".5pt">
                <v:stroke endarrow="block" joinstyle="miter"/>
              </v:shape>
            </w:pict>
          </mc:Fallback>
        </mc:AlternateContent>
      </w:r>
      <w:r>
        <w:rPr>
          <w:noProof/>
          <w:lang w:eastAsia="es-ES"/>
        </w:rPr>
        <mc:AlternateContent>
          <mc:Choice Requires="wps">
            <w:drawing>
              <wp:anchor distT="0" distB="0" distL="114300" distR="114300" simplePos="0" relativeHeight="251739136" behindDoc="0" locked="0" layoutInCell="1" allowOverlap="1" wp14:anchorId="069001F8" wp14:editId="5DA82C08">
                <wp:simplePos x="0" y="0"/>
                <wp:positionH relativeFrom="column">
                  <wp:posOffset>1169770</wp:posOffset>
                </wp:positionH>
                <wp:positionV relativeFrom="paragraph">
                  <wp:posOffset>2390842</wp:posOffset>
                </wp:positionV>
                <wp:extent cx="0" cy="292768"/>
                <wp:effectExtent l="76200" t="0" r="57150" b="50165"/>
                <wp:wrapNone/>
                <wp:docPr id="55" name="Conector recto de flecha 55"/>
                <wp:cNvGraphicFramePr/>
                <a:graphic xmlns:a="http://schemas.openxmlformats.org/drawingml/2006/main">
                  <a:graphicData uri="http://schemas.microsoft.com/office/word/2010/wordprocessingShape">
                    <wps:wsp>
                      <wps:cNvCnPr/>
                      <wps:spPr>
                        <a:xfrm>
                          <a:off x="0" y="0"/>
                          <a:ext cx="0" cy="2927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5B099179" id="Conector recto de flecha 55" o:spid="_x0000_s1026" type="#_x0000_t32" style="position:absolute;margin-left:92.1pt;margin-top:188.25pt;width:0;height:23.0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" strokecolor="#4472c4 [3204]" strokeweight=".5pt">
                <v:stroke endarrow="block" joinstyle="miter"/>
              </v:shape>
            </w:pict>
          </mc:Fallback>
        </mc:AlternateContent>
      </w:r>
      <w:r>
        <w:rPr>
          <w:noProof/>
          <w:lang w:eastAsia="es-ES"/>
        </w:rPr>
        <mc:AlternateContent>
          <mc:Choice Requires="wps">
            <w:drawing>
              <wp:anchor distT="0" distB="0" distL="114300" distR="114300" simplePos="0" relativeHeight="251738112" behindDoc="0" locked="0" layoutInCell="1" allowOverlap="1" wp14:anchorId="17AE1DCE" wp14:editId="0DBA14B9">
                <wp:simplePos x="0" y="0"/>
                <wp:positionH relativeFrom="column">
                  <wp:posOffset>1454518</wp:posOffset>
                </wp:positionH>
                <wp:positionV relativeFrom="paragraph">
                  <wp:posOffset>1733116</wp:posOffset>
                </wp:positionV>
                <wp:extent cx="573505" cy="236621"/>
                <wp:effectExtent l="38100" t="0" r="17145" b="68580"/>
                <wp:wrapNone/>
                <wp:docPr id="56" name="Conector recto de flecha 56"/>
                <wp:cNvGraphicFramePr/>
                <a:graphic xmlns:a="http://schemas.openxmlformats.org/drawingml/2006/main">
                  <a:graphicData uri="http://schemas.microsoft.com/office/word/2010/wordprocessingShape">
                    <wps:wsp>
                      <wps:cNvCnPr/>
                      <wps:spPr>
                        <a:xfrm flipH="1">
                          <a:off x="0" y="0"/>
                          <a:ext cx="573505" cy="2366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1F843F48" id="Conector recto de flecha 56" o:spid="_x0000_s1026" type="#_x0000_t32" style="position:absolute;margin-left:114.55pt;margin-top:136.45pt;width:45.15pt;height:18.65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" strokecolor="#4472c4 [3204]" strokeweight=".5pt">
                <v:stroke endarrow="block" joinstyle="miter"/>
              </v:shape>
            </w:pict>
          </mc:Fallback>
        </mc:AlternateContent>
      </w:r>
      <w:r>
        <w:rPr>
          <w:noProof/>
          <w:lang w:eastAsia="es-ES"/>
        </w:rPr>
        <mc:AlternateContent>
          <mc:Choice Requires="wps">
            <w:drawing>
              <wp:anchor distT="0" distB="0" distL="114300" distR="114300" simplePos="0" relativeHeight="251737088" behindDoc="0" locked="0" layoutInCell="1" allowOverlap="1" wp14:anchorId="36B9A91E" wp14:editId="0B99A850">
                <wp:simplePos x="0" y="0"/>
                <wp:positionH relativeFrom="column">
                  <wp:posOffset>1739265</wp:posOffset>
                </wp:positionH>
                <wp:positionV relativeFrom="paragraph">
                  <wp:posOffset>3513789</wp:posOffset>
                </wp:positionV>
                <wp:extent cx="1231232" cy="8021"/>
                <wp:effectExtent l="19050" t="57150" r="0" b="87630"/>
                <wp:wrapNone/>
                <wp:docPr id="57" name="Conector recto de flecha 57"/>
                <wp:cNvGraphicFramePr/>
                <a:graphic xmlns:a="http://schemas.openxmlformats.org/drawingml/2006/main">
                  <a:graphicData uri="http://schemas.microsoft.com/office/word/2010/wordprocessingShape">
                    <wps:wsp>
                      <wps:cNvCnPr/>
                      <wps:spPr>
                        <a:xfrm flipH="1">
                          <a:off x="0" y="0"/>
                          <a:ext cx="1231232" cy="8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00445BBD" id="Conector recto de flecha 57" o:spid="_x0000_s1026" type="#_x0000_t32" style="position:absolute;margin-left:136.95pt;margin-top:276.7pt;width:96.95pt;height:.65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" strokecolor="#4472c4 [3204]" strokeweight=".5pt">
                <v:stroke endarrow="block" joinstyle="miter"/>
              </v:shape>
            </w:pict>
          </mc:Fallback>
        </mc:AlternateContent>
      </w:r>
      <w:r w:rsidRPr="0078762B">
        <w:rPr>
          <w:noProof/>
          <w:lang w:eastAsia="es-ES"/>
        </w:rPr>
        <mc:AlternateContent>
          <mc:Choice Requires="wps">
            <w:drawing>
              <wp:anchor distT="45720" distB="45720" distL="114300" distR="114300" simplePos="0" relativeHeight="251736064" behindDoc="0" locked="0" layoutInCell="1" allowOverlap="1" wp14:anchorId="20DAB252" wp14:editId="00F7C28B">
                <wp:simplePos x="0" y="0"/>
                <wp:positionH relativeFrom="column">
                  <wp:posOffset>2994459</wp:posOffset>
                </wp:positionH>
                <wp:positionV relativeFrom="paragraph">
                  <wp:posOffset>3309052</wp:posOffset>
                </wp:positionV>
                <wp:extent cx="1271270" cy="1404620"/>
                <wp:effectExtent l="0" t="0" r="24130" b="13970"/>
                <wp:wrapSquare wrapText="bothSides"/>
                <wp:docPr id="58" name="Cuadro de texto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33E1A35D" w14:textId="77777777" w:rsidR="00C84EC1" w:rsidRDefault="00C84EC1" w:rsidP="00C84EC1">
                            <w:pPr>
                              <w:jc w:val="center"/>
                            </w:pPr>
                            <w:r>
                              <w:t>14 días aislamiento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20DAB252" id="Cuadro de texto 58" o:spid="_x0000_s1039" type="#_x0000_t202" style="position:absolute;left:0;text-align:left;margin-left:235.8pt;margin-top:260.55pt;width:100.1pt;height:110.6pt;z-index:251736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">
                <v:textbox style="mso-fit-shape-to-text:t">
                  <w:txbxContent>
                    <w:p w14:paraId="33E1A35D" w14:textId="77777777" w:rsidR="00C84EC1" w:rsidRDefault="00C84EC1" w:rsidP="00C84EC1">
                      <w:pPr>
                        <w:jc w:val="center"/>
                      </w:pPr>
                      <w:r>
                        <w:t>14 días aislamiento</w:t>
                      </w:r>
                    </w:p>
                  </w:txbxContent>
                </v:textbox>
                <w10:wrap type="square"/>
              </v:shape>
            </w:pict>
          </mc:Fallback>
        </mc:AlternateContent>
      </w:r>
      <w:r>
        <w:rPr>
          <w:noProof/>
          <w:lang w:eastAsia="es-ES"/>
        </w:rPr>
        <mc:AlternateContent>
          <mc:Choice Requires="wps">
            <w:drawing>
              <wp:anchor distT="0" distB="0" distL="114300" distR="114300" simplePos="0" relativeHeight="251735040" behindDoc="0" locked="0" layoutInCell="1" allowOverlap="1" wp14:anchorId="3BEEFE4D" wp14:editId="5A9EA577">
                <wp:simplePos x="0" y="0"/>
                <wp:positionH relativeFrom="column">
                  <wp:posOffset>4217770</wp:posOffset>
                </wp:positionH>
                <wp:positionV relativeFrom="paragraph">
                  <wp:posOffset>2190316</wp:posOffset>
                </wp:positionV>
                <wp:extent cx="413084" cy="0"/>
                <wp:effectExtent l="0" t="76200" r="25400" b="95250"/>
                <wp:wrapNone/>
                <wp:docPr id="59" name="Conector recto de flecha 59"/>
                <wp:cNvGraphicFramePr/>
                <a:graphic xmlns:a="http://schemas.openxmlformats.org/drawingml/2006/main">
                  <a:graphicData uri="http://schemas.microsoft.com/office/word/2010/wordprocessingShape">
                    <wps:wsp>
                      <wps:cNvCnPr/>
                      <wps:spPr>
                        <a:xfrm>
                          <a:off x="0" y="0"/>
                          <a:ext cx="4130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5CCB26D3" id="Conector recto de flecha 59" o:spid="_x0000_s1026" type="#_x0000_t32" style="position:absolute;margin-left:332.1pt;margin-top:172.45pt;width:32.5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" strokecolor="#4472c4 [3204]" strokeweight=".5pt">
                <v:stroke endarrow="block" joinstyle="miter"/>
              </v:shape>
            </w:pict>
          </mc:Fallback>
        </mc:AlternateContent>
      </w:r>
      <w:r>
        <w:rPr>
          <w:noProof/>
          <w:lang w:eastAsia="es-ES"/>
        </w:rPr>
        <mc:AlternateContent>
          <mc:Choice Requires="wps">
            <w:drawing>
              <wp:anchor distT="0" distB="0" distL="114300" distR="114300" simplePos="0" relativeHeight="251734016" behindDoc="0" locked="0" layoutInCell="1" allowOverlap="1" wp14:anchorId="133EB534" wp14:editId="67BA3FBD">
                <wp:simplePos x="0" y="0"/>
                <wp:positionH relativeFrom="column">
                  <wp:posOffset>2874244</wp:posOffset>
                </wp:positionH>
                <wp:positionV relativeFrom="paragraph">
                  <wp:posOffset>1713063</wp:posOffset>
                </wp:positionV>
                <wp:extent cx="433137" cy="268705"/>
                <wp:effectExtent l="0" t="0" r="81280" b="55245"/>
                <wp:wrapNone/>
                <wp:docPr id="60" name="Conector recto de flecha 60"/>
                <wp:cNvGraphicFramePr/>
                <a:graphic xmlns:a="http://schemas.openxmlformats.org/drawingml/2006/main">
                  <a:graphicData uri="http://schemas.microsoft.com/office/word/2010/wordprocessingShape">
                    <wps:wsp>
                      <wps:cNvCnPr/>
                      <wps:spPr>
                        <a:xfrm>
                          <a:off x="0" y="0"/>
                          <a:ext cx="433137" cy="268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0E1E2935" id="Conector recto de flecha 60" o:spid="_x0000_s1026" type="#_x0000_t32" style="position:absolute;margin-left:226.3pt;margin-top:134.9pt;width:34.1pt;height:21.1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" strokecolor="#4472c4 [3204]" strokeweight=".5pt">
                <v:stroke endarrow="block" joinstyle="miter"/>
              </v:shape>
            </w:pict>
          </mc:Fallback>
        </mc:AlternateContent>
      </w:r>
      <w:r w:rsidRPr="0078762B">
        <w:rPr>
          <w:noProof/>
          <w:lang w:eastAsia="es-ES"/>
        </w:rPr>
        <mc:AlternateContent>
          <mc:Choice Requires="wps">
            <w:drawing>
              <wp:anchor distT="45720" distB="45720" distL="114300" distR="114300" simplePos="0" relativeHeight="251732992" behindDoc="0" locked="0" layoutInCell="1" allowOverlap="1" wp14:anchorId="6F2C2A2C" wp14:editId="0C5AC523">
                <wp:simplePos x="0" y="0"/>
                <wp:positionH relativeFrom="column">
                  <wp:posOffset>4642719</wp:posOffset>
                </wp:positionH>
                <wp:positionV relativeFrom="paragraph">
                  <wp:posOffset>2623185</wp:posOffset>
                </wp:positionV>
                <wp:extent cx="1271270" cy="1404620"/>
                <wp:effectExtent l="0" t="0" r="24130" b="13970"/>
                <wp:wrapSquare wrapText="bothSides"/>
                <wp:docPr id="61" name="Cuadro de texto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59502D29" w14:textId="77777777" w:rsidR="00C84EC1" w:rsidRDefault="00C84EC1" w:rsidP="00C84EC1">
                            <w:pPr>
                              <w:jc w:val="center"/>
                            </w:pPr>
                            <w:r>
                              <w:t>Test rápido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6F2C2A2C" id="Cuadro de texto 61" o:spid="_x0000_s1040" type="#_x0000_t202" style="position:absolute;left:0;text-align:left;margin-left:365.55pt;margin-top:206.55pt;width:100.1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">
                <v:textbox style="mso-fit-shape-to-text:t">
                  <w:txbxContent>
                    <w:p w14:paraId="59502D29" w14:textId="77777777" w:rsidR="00C84EC1" w:rsidRDefault="00C84EC1" w:rsidP="00C84EC1">
                      <w:pPr>
                        <w:jc w:val="center"/>
                      </w:pPr>
                      <w:r>
                        <w:t>Test rápido</w:t>
                      </w:r>
                    </w:p>
                  </w:txbxContent>
                </v:textbox>
                <w10:wrap type="square"/>
              </v:shape>
            </w:pict>
          </mc:Fallback>
        </mc:AlternateContent>
      </w:r>
      <w:r w:rsidRPr="0078762B">
        <w:rPr>
          <w:noProof/>
          <w:lang w:eastAsia="es-ES"/>
        </w:rPr>
        <mc:AlternateContent>
          <mc:Choice Requires="wps">
            <w:drawing>
              <wp:anchor distT="45720" distB="45720" distL="114300" distR="114300" simplePos="0" relativeHeight="251731968" behindDoc="0" locked="0" layoutInCell="1" allowOverlap="1" wp14:anchorId="1149799A" wp14:editId="4ACAD107">
                <wp:simplePos x="0" y="0"/>
                <wp:positionH relativeFrom="column">
                  <wp:posOffset>4650105</wp:posOffset>
                </wp:positionH>
                <wp:positionV relativeFrom="paragraph">
                  <wp:posOffset>2012950</wp:posOffset>
                </wp:positionV>
                <wp:extent cx="1271270" cy="1404620"/>
                <wp:effectExtent l="0" t="0" r="24130" b="13970"/>
                <wp:wrapSquare wrapText="bothSides"/>
                <wp:docPr id="62" name="Cuadro de texto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2AFA6A6A" w14:textId="77777777" w:rsidR="00C84EC1" w:rsidRPr="00BC0995" w:rsidRDefault="00C84EC1" w:rsidP="00C84EC1">
                            <w:pPr>
                              <w:jc w:val="center"/>
                              <w:rPr>
                                <w:color w:val="ED7D31" w:themeColor="accent2"/>
                              </w:rPr>
                            </w:pPr>
                            <w:r w:rsidRPr="00BC0995">
                              <w:rPr>
                                <w:color w:val="ED7D31" w:themeColor="accent2"/>
                              </w:rPr>
                              <w:t>Contacto 1b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1149799A" id="Cuadro de texto 62" o:spid="_x0000_s1041" type="#_x0000_t202" style="position:absolute;left:0;text-align:left;margin-left:366.15pt;margin-top:158.5pt;width:100.1pt;height:110.6pt;z-index:251731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">
                <v:textbox style="mso-fit-shape-to-text:t">
                  <w:txbxContent>
                    <w:p w14:paraId="2AFA6A6A" w14:textId="77777777" w:rsidR="00C84EC1" w:rsidRPr="00BC0995" w:rsidRDefault="00C84EC1" w:rsidP="00C84EC1">
                      <w:pPr>
                        <w:jc w:val="center"/>
                        <w:rPr>
                          <w:color w:val="ED7D31" w:themeColor="accent2"/>
                        </w:rPr>
                      </w:pPr>
                      <w:r w:rsidRPr="00BC0995">
                        <w:rPr>
                          <w:color w:val="ED7D31" w:themeColor="accent2"/>
                        </w:rPr>
                        <w:t>Contacto 1b</w:t>
                      </w:r>
                    </w:p>
                  </w:txbxContent>
                </v:textbox>
                <w10:wrap type="square"/>
              </v:shape>
            </w:pict>
          </mc:Fallback>
        </mc:AlternateContent>
      </w:r>
      <w:r w:rsidRPr="0078762B">
        <w:rPr>
          <w:noProof/>
          <w:lang w:eastAsia="es-ES"/>
        </w:rPr>
        <mc:AlternateContent>
          <mc:Choice Requires="wps">
            <w:drawing>
              <wp:anchor distT="45720" distB="45720" distL="114300" distR="114300" simplePos="0" relativeHeight="251726848" behindDoc="0" locked="0" layoutInCell="1" allowOverlap="1" wp14:anchorId="61C1C957" wp14:editId="6255F99A">
                <wp:simplePos x="0" y="0"/>
                <wp:positionH relativeFrom="column">
                  <wp:posOffset>431165</wp:posOffset>
                </wp:positionH>
                <wp:positionV relativeFrom="paragraph">
                  <wp:posOffset>2714625</wp:posOffset>
                </wp:positionV>
                <wp:extent cx="1271270" cy="1404620"/>
                <wp:effectExtent l="0" t="0" r="24130" b="13970"/>
                <wp:wrapSquare wrapText="bothSides"/>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69695B02" w14:textId="77777777" w:rsidR="00C84EC1" w:rsidRDefault="00C84EC1" w:rsidP="00C84EC1">
                            <w:r>
                              <w:t>14 días cuarentena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61C1C957" id="Cuadro de texto 63" o:spid="_x0000_s1042" type="#_x0000_t202" style="position:absolute;left:0;text-align:left;margin-left:33.95pt;margin-top:213.75pt;width:100.1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">
                <v:textbox style="mso-fit-shape-to-text:t">
                  <w:txbxContent>
                    <w:p w14:paraId="69695B02" w14:textId="77777777" w:rsidR="00C84EC1" w:rsidRDefault="00C84EC1" w:rsidP="00C84EC1">
                      <w:r>
                        <w:t>14 días cuarentena</w:t>
                      </w:r>
                    </w:p>
                  </w:txbxContent>
                </v:textbox>
                <w10:wrap type="square"/>
              </v:shape>
            </w:pict>
          </mc:Fallback>
        </mc:AlternateContent>
      </w:r>
      <w:r w:rsidRPr="0078762B">
        <w:rPr>
          <w:noProof/>
          <w:lang w:eastAsia="es-ES"/>
        </w:rPr>
        <mc:AlternateContent>
          <mc:Choice Requires="wps">
            <w:drawing>
              <wp:anchor distT="45720" distB="45720" distL="114300" distR="114300" simplePos="0" relativeHeight="251730944" behindDoc="0" locked="0" layoutInCell="1" allowOverlap="1" wp14:anchorId="17557179" wp14:editId="43EEF158">
                <wp:simplePos x="0" y="0"/>
                <wp:positionH relativeFrom="column">
                  <wp:posOffset>1289919</wp:posOffset>
                </wp:positionH>
                <wp:positionV relativeFrom="paragraph">
                  <wp:posOffset>4002339</wp:posOffset>
                </wp:positionV>
                <wp:extent cx="1271270" cy="1404620"/>
                <wp:effectExtent l="0" t="0" r="24130" b="13970"/>
                <wp:wrapSquare wrapText="bothSides"/>
                <wp:docPr id="221" name="Cuadro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5596F4C6" w14:textId="77777777" w:rsidR="00C84EC1" w:rsidRDefault="00C84EC1" w:rsidP="00C84EC1">
                            <w:r>
                              <w:t>Positivo: inmunidad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17557179" id="Cuadro de texto 221" o:spid="_x0000_s1043" type="#_x0000_t202" style="position:absolute;left:0;text-align:left;margin-left:101.55pt;margin-top:315.15pt;width:100.1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">
                <v:textbox style="mso-fit-shape-to-text:t">
                  <w:txbxContent>
                    <w:p w14:paraId="5596F4C6" w14:textId="77777777" w:rsidR="00C84EC1" w:rsidRDefault="00C84EC1" w:rsidP="00C84EC1">
                      <w:r>
                        <w:t>Positivo: inmunidad</w:t>
                      </w:r>
                    </w:p>
                  </w:txbxContent>
                </v:textbox>
                <w10:wrap type="square"/>
              </v:shape>
            </w:pict>
          </mc:Fallback>
        </mc:AlternateContent>
      </w:r>
      <w:r w:rsidRPr="0078762B">
        <w:rPr>
          <w:noProof/>
          <w:lang w:eastAsia="es-ES"/>
        </w:rPr>
        <mc:AlternateContent>
          <mc:Choice Requires="wps">
            <w:drawing>
              <wp:anchor distT="45720" distB="45720" distL="114300" distR="114300" simplePos="0" relativeHeight="251729920" behindDoc="0" locked="0" layoutInCell="1" allowOverlap="1" wp14:anchorId="40AD9443" wp14:editId="5E1D9944">
                <wp:simplePos x="0" y="0"/>
                <wp:positionH relativeFrom="column">
                  <wp:posOffset>-286385</wp:posOffset>
                </wp:positionH>
                <wp:positionV relativeFrom="paragraph">
                  <wp:posOffset>4030345</wp:posOffset>
                </wp:positionV>
                <wp:extent cx="1271270" cy="1404620"/>
                <wp:effectExtent l="0" t="0" r="24130" b="13970"/>
                <wp:wrapSquare wrapText="bothSides"/>
                <wp:docPr id="222" name="Cuadro de texto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7E5715F4" w14:textId="77777777" w:rsidR="00C84EC1" w:rsidRDefault="00C84EC1" w:rsidP="00C84EC1">
                            <w:r>
                              <w:t>Negativo: libre de virus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40AD9443" id="Cuadro de texto 222" o:spid="_x0000_s1044" type="#_x0000_t202" style="position:absolute;left:0;text-align:left;margin-left:-22.55pt;margin-top:317.35pt;width:100.1pt;height:110.6pt;z-index:251729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">
                <v:textbox style="mso-fit-shape-to-text:t">
                  <w:txbxContent>
                    <w:p w14:paraId="7E5715F4" w14:textId="77777777" w:rsidR="00C84EC1" w:rsidRDefault="00C84EC1" w:rsidP="00C84EC1">
                      <w:r>
                        <w:t>Negativo: libre de virus</w:t>
                      </w:r>
                    </w:p>
                  </w:txbxContent>
                </v:textbox>
                <w10:wrap type="square"/>
              </v:shape>
            </w:pict>
          </mc:Fallback>
        </mc:AlternateContent>
      </w:r>
      <w:r w:rsidRPr="0078762B">
        <w:rPr>
          <w:noProof/>
          <w:lang w:eastAsia="es-ES"/>
        </w:rPr>
        <mc:AlternateContent>
          <mc:Choice Requires="wps">
            <w:drawing>
              <wp:anchor distT="45720" distB="45720" distL="114300" distR="114300" simplePos="0" relativeHeight="251728896" behindDoc="0" locked="0" layoutInCell="1" allowOverlap="1" wp14:anchorId="308DB81F" wp14:editId="47DD3EC0">
                <wp:simplePos x="0" y="0"/>
                <wp:positionH relativeFrom="column">
                  <wp:posOffset>443230</wp:posOffset>
                </wp:positionH>
                <wp:positionV relativeFrom="paragraph">
                  <wp:posOffset>3352800</wp:posOffset>
                </wp:positionV>
                <wp:extent cx="1271270" cy="1404620"/>
                <wp:effectExtent l="0" t="0" r="24130" b="13970"/>
                <wp:wrapSquare wrapText="bothSides"/>
                <wp:docPr id="223" name="Cuadro de texto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0088B08C" w14:textId="77777777" w:rsidR="00C84EC1" w:rsidRDefault="00C84EC1" w:rsidP="00C84EC1">
                            <w:r>
                              <w:t>Test rápido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308DB81F" id="Cuadro de texto 223" o:spid="_x0000_s1045" type="#_x0000_t202" style="position:absolute;left:0;text-align:left;margin-left:34.9pt;margin-top:264pt;width:100.1pt;height:110.6pt;z-index:251728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">
                <v:textbox style="mso-fit-shape-to-text:t">
                  <w:txbxContent>
                    <w:p w14:paraId="0088B08C" w14:textId="77777777" w:rsidR="00C84EC1" w:rsidRDefault="00C84EC1" w:rsidP="00C84EC1">
                      <w:r>
                        <w:t>Test rápido</w:t>
                      </w:r>
                    </w:p>
                  </w:txbxContent>
                </v:textbox>
                <w10:wrap type="square"/>
              </v:shape>
            </w:pict>
          </mc:Fallback>
        </mc:AlternateContent>
      </w:r>
      <w:r w:rsidRPr="0078762B">
        <w:rPr>
          <w:noProof/>
          <w:lang w:eastAsia="es-ES"/>
        </w:rPr>
        <mc:AlternateContent>
          <mc:Choice Requires="wps">
            <w:drawing>
              <wp:anchor distT="45720" distB="45720" distL="114300" distR="114300" simplePos="0" relativeHeight="251727872" behindDoc="0" locked="0" layoutInCell="1" allowOverlap="1" wp14:anchorId="0DBD1C27" wp14:editId="2AEDB3D3">
                <wp:simplePos x="0" y="0"/>
                <wp:positionH relativeFrom="column">
                  <wp:posOffset>2922303</wp:posOffset>
                </wp:positionH>
                <wp:positionV relativeFrom="paragraph">
                  <wp:posOffset>2571182</wp:posOffset>
                </wp:positionV>
                <wp:extent cx="1271270" cy="1404620"/>
                <wp:effectExtent l="0" t="0" r="24130" b="13970"/>
                <wp:wrapSquare wrapText="bothSides"/>
                <wp:docPr id="224" name="Cuadro de texto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1960F275" w14:textId="77777777" w:rsidR="00C84EC1" w:rsidRDefault="00C84EC1" w:rsidP="00C84EC1">
                            <w:pPr>
                              <w:jc w:val="center"/>
                            </w:pPr>
                            <w:r>
                              <w:t>&gt; 6 días de infección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0DBD1C27" id="Cuadro de texto 224" o:spid="_x0000_s1046" type="#_x0000_t202" style="position:absolute;left:0;text-align:left;margin-left:230.1pt;margin-top:202.45pt;width:100.1pt;height:110.6pt;z-index:251727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">
                <v:textbox style="mso-fit-shape-to-text:t">
                  <w:txbxContent>
                    <w:p w14:paraId="1960F275" w14:textId="77777777" w:rsidR="00C84EC1" w:rsidRDefault="00C84EC1" w:rsidP="00C84EC1">
                      <w:pPr>
                        <w:jc w:val="center"/>
                      </w:pPr>
                      <w:r>
                        <w:t>&gt; 6 días de infección</w:t>
                      </w:r>
                    </w:p>
                  </w:txbxContent>
                </v:textbox>
                <w10:wrap type="square"/>
              </v:shape>
            </w:pict>
          </mc:Fallback>
        </mc:AlternateContent>
      </w:r>
      <w:r w:rsidRPr="0078762B">
        <w:rPr>
          <w:noProof/>
          <w:lang w:eastAsia="es-ES"/>
        </w:rPr>
        <mc:AlternateContent>
          <mc:Choice Requires="wps">
            <w:drawing>
              <wp:anchor distT="45720" distB="45720" distL="114300" distR="114300" simplePos="0" relativeHeight="251724800" behindDoc="0" locked="0" layoutInCell="1" allowOverlap="1" wp14:anchorId="7C186D35" wp14:editId="50227600">
                <wp:simplePos x="0" y="0"/>
                <wp:positionH relativeFrom="column">
                  <wp:posOffset>2933700</wp:posOffset>
                </wp:positionH>
                <wp:positionV relativeFrom="paragraph">
                  <wp:posOffset>1985010</wp:posOffset>
                </wp:positionV>
                <wp:extent cx="1271270" cy="1404620"/>
                <wp:effectExtent l="0" t="0" r="24130" b="13970"/>
                <wp:wrapSquare wrapText="bothSides"/>
                <wp:docPr id="225" name="Cuadro de texto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7ECABA85" w14:textId="77777777" w:rsidR="00C84EC1" w:rsidRDefault="00C84EC1" w:rsidP="00C84EC1">
                            <w:pPr>
                              <w:jc w:val="center"/>
                            </w:pPr>
                            <w:r>
                              <w:t>+ positivo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7C186D35" id="Cuadro de texto 225" o:spid="_x0000_s1047" type="#_x0000_t202" style="position:absolute;left:0;text-align:left;margin-left:231pt;margin-top:156.3pt;width:100.1pt;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">
                <v:textbox style="mso-fit-shape-to-text:t">
                  <w:txbxContent>
                    <w:p w14:paraId="7ECABA85" w14:textId="77777777" w:rsidR="00C84EC1" w:rsidRDefault="00C84EC1" w:rsidP="00C84EC1">
                      <w:pPr>
                        <w:jc w:val="center"/>
                      </w:pPr>
                      <w:r>
                        <w:t>+ positivo</w:t>
                      </w:r>
                    </w:p>
                  </w:txbxContent>
                </v:textbox>
                <w10:wrap type="square"/>
              </v:shape>
            </w:pict>
          </mc:Fallback>
        </mc:AlternateContent>
      </w:r>
      <w:r w:rsidRPr="0078762B">
        <w:rPr>
          <w:noProof/>
          <w:lang w:eastAsia="es-ES"/>
        </w:rPr>
        <mc:AlternateContent>
          <mc:Choice Requires="wps">
            <w:drawing>
              <wp:anchor distT="45720" distB="45720" distL="114300" distR="114300" simplePos="0" relativeHeight="251725824" behindDoc="0" locked="0" layoutInCell="1" allowOverlap="1" wp14:anchorId="5515BFA1" wp14:editId="3E657754">
                <wp:simplePos x="0" y="0"/>
                <wp:positionH relativeFrom="column">
                  <wp:posOffset>431165</wp:posOffset>
                </wp:positionH>
                <wp:positionV relativeFrom="paragraph">
                  <wp:posOffset>2017395</wp:posOffset>
                </wp:positionV>
                <wp:extent cx="1271270" cy="1404620"/>
                <wp:effectExtent l="0" t="0" r="24130" b="13970"/>
                <wp:wrapSquare wrapText="bothSides"/>
                <wp:docPr id="226" name="Cuadro de texto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59EBC8FD" w14:textId="77777777" w:rsidR="00C84EC1" w:rsidRDefault="00C84EC1" w:rsidP="00C84EC1">
                            <w:pPr>
                              <w:pStyle w:val="Prrafodelista"/>
                              <w:numPr>
                                <w:ilvl w:val="0"/>
                                <w:numId w:val="9"/>
                              </w:numPr>
                              <w:jc w:val="center"/>
                            </w:pPr>
                            <w:r>
                              <w:t>negativo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5515BFA1" id="Cuadro de texto 226" o:spid="_x0000_s1048" type="#_x0000_t202" style="position:absolute;left:0;text-align:left;margin-left:33.95pt;margin-top:158.85pt;width:100.1pt;height:110.6pt;z-index:251725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">
                <v:textbox style="mso-fit-shape-to-text:t">
                  <w:txbxContent>
                    <w:p w14:paraId="59EBC8FD" w14:textId="77777777" w:rsidR="00C84EC1" w:rsidRDefault="00C84EC1" w:rsidP="00C84EC1">
                      <w:pPr>
                        <w:pStyle w:val="Prrafodelista"/>
                        <w:numPr>
                          <w:ilvl w:val="0"/>
                          <w:numId w:val="9"/>
                        </w:numPr>
                        <w:jc w:val="center"/>
                      </w:pPr>
                      <w:r>
                        <w:t>negativo</w:t>
                      </w:r>
                    </w:p>
                  </w:txbxContent>
                </v:textbox>
                <w10:wrap type="square"/>
              </v:shape>
            </w:pict>
          </mc:Fallback>
        </mc:AlternateContent>
      </w:r>
      <w:r w:rsidRPr="0078762B">
        <w:rPr>
          <w:noProof/>
          <w:lang w:eastAsia="es-ES"/>
        </w:rPr>
        <mc:AlternateContent>
          <mc:Choice Requires="wps">
            <w:drawing>
              <wp:anchor distT="45720" distB="45720" distL="114300" distR="114300" simplePos="0" relativeHeight="251723776" behindDoc="0" locked="0" layoutInCell="1" allowOverlap="1" wp14:anchorId="559FA44F" wp14:editId="686F5FE3">
                <wp:simplePos x="0" y="0"/>
                <wp:positionH relativeFrom="column">
                  <wp:posOffset>1834515</wp:posOffset>
                </wp:positionH>
                <wp:positionV relativeFrom="paragraph">
                  <wp:posOffset>1331595</wp:posOffset>
                </wp:positionV>
                <wp:extent cx="1271270" cy="1404620"/>
                <wp:effectExtent l="0" t="0" r="24130" b="13970"/>
                <wp:wrapSquare wrapText="bothSides"/>
                <wp:docPr id="227"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6B098E46" w14:textId="77777777" w:rsidR="00C84EC1" w:rsidRDefault="00C84EC1" w:rsidP="00C84EC1">
                            <w:pPr>
                              <w:jc w:val="center"/>
                            </w:pPr>
                            <w:r>
                              <w:t>Test rápido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559FA44F" id="Cuadro de texto 227" o:spid="_x0000_s1049" type="#_x0000_t202" style="position:absolute;left:0;text-align:left;margin-left:144.45pt;margin-top:104.85pt;width:100.1pt;height:110.6pt;z-index:251723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">
                <v:textbox style="mso-fit-shape-to-text:t">
                  <w:txbxContent>
                    <w:p w14:paraId="6B098E46" w14:textId="77777777" w:rsidR="00C84EC1" w:rsidRDefault="00C84EC1" w:rsidP="00C84EC1">
                      <w:pPr>
                        <w:jc w:val="center"/>
                      </w:pPr>
                      <w:r>
                        <w:t>Test rápido</w:t>
                      </w:r>
                    </w:p>
                  </w:txbxContent>
                </v:textbox>
                <w10:wrap type="square"/>
              </v:shape>
            </w:pict>
          </mc:Fallback>
        </mc:AlternateContent>
      </w:r>
      <w:r w:rsidRPr="0078762B">
        <w:rPr>
          <w:noProof/>
          <w:lang w:eastAsia="es-ES"/>
        </w:rPr>
        <mc:AlternateContent>
          <mc:Choice Requires="wps">
            <w:drawing>
              <wp:anchor distT="45720" distB="45720" distL="114300" distR="114300" simplePos="0" relativeHeight="251722752" behindDoc="0" locked="0" layoutInCell="1" allowOverlap="1" wp14:anchorId="13BE649B" wp14:editId="0A263952">
                <wp:simplePos x="0" y="0"/>
                <wp:positionH relativeFrom="column">
                  <wp:posOffset>1826895</wp:posOffset>
                </wp:positionH>
                <wp:positionV relativeFrom="paragraph">
                  <wp:posOffset>669925</wp:posOffset>
                </wp:positionV>
                <wp:extent cx="1271270" cy="1404620"/>
                <wp:effectExtent l="0" t="0" r="24130" b="13970"/>
                <wp:wrapSquare wrapText="bothSides"/>
                <wp:docPr id="2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7517131F" w14:textId="77777777" w:rsidR="00C84EC1" w:rsidRPr="00BC0995" w:rsidRDefault="00C84EC1" w:rsidP="00C84EC1">
                            <w:pPr>
                              <w:jc w:val="center"/>
                              <w:rPr>
                                <w:b/>
                                <w:bCs/>
                                <w:color w:val="00B050"/>
                              </w:rPr>
                            </w:pPr>
                            <w:r w:rsidRPr="00BC0995">
                              <w:rPr>
                                <w:b/>
                                <w:bCs/>
                                <w:color w:val="00B050"/>
                              </w:rPr>
                              <w:t>CONTACTO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13BE649B" id="_x0000_s1050" type="#_x0000_t202" style="position:absolute;left:0;text-align:left;margin-left:143.85pt;margin-top:52.75pt;width:100.1pt;height:110.6pt;z-index:251722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">
                <v:textbox style="mso-fit-shape-to-text:t">
                  <w:txbxContent>
                    <w:p w14:paraId="7517131F" w14:textId="77777777" w:rsidR="00C84EC1" w:rsidRPr="00BC0995" w:rsidRDefault="00C84EC1" w:rsidP="00C84EC1">
                      <w:pPr>
                        <w:jc w:val="center"/>
                        <w:rPr>
                          <w:b/>
                          <w:bCs/>
                          <w:color w:val="00B050"/>
                        </w:rPr>
                      </w:pPr>
                      <w:r w:rsidRPr="00BC0995">
                        <w:rPr>
                          <w:b/>
                          <w:bCs/>
                          <w:color w:val="00B050"/>
                        </w:rPr>
                        <w:t>CONTACTO 1</w:t>
                      </w:r>
                    </w:p>
                  </w:txbxContent>
                </v:textbox>
                <w10:wrap type="square"/>
              </v:shape>
            </w:pict>
          </mc:Fallback>
        </mc:AlternateContent>
      </w:r>
    </w:p>
    <w:p w14:paraId="5CD3DBB2" w14:textId="32AE5E9E" w:rsidR="00C84EC1" w:rsidRPr="00C84EC1" w:rsidRDefault="00C84EC1" w:rsidP="00283326">
      <w:pPr>
        <w:pStyle w:val="Prrafodelista"/>
        <w:ind w:left="360"/>
        <w:rPr>
          <w:b/>
          <w:bCs/>
        </w:rPr>
      </w:pPr>
    </w:p>
    <w:p w14:paraId="46A02C82" w14:textId="0AFC39B9" w:rsidR="00C84EC1" w:rsidRPr="00283326" w:rsidRDefault="00C84EC1" w:rsidP="00283326">
      <w:pPr>
        <w:rPr>
          <w:b/>
          <w:bCs/>
        </w:rPr>
      </w:pPr>
    </w:p>
    <w:p w14:paraId="5F6A5191" w14:textId="3EF350C7" w:rsidR="007F6910" w:rsidRPr="00A92D6C" w:rsidRDefault="00BA1CA7" w:rsidP="00C84EC1">
      <w:pPr>
        <w:jc w:val="center"/>
        <w:rPr>
          <w:b/>
          <w:bCs/>
        </w:rPr>
      </w:pPr>
      <w:bookmarkStart w:id="1" w:name="_GoBack"/>
      <w:bookmarkEnd w:id="1"/>
      <w:r>
        <w:rPr>
          <w:noProof/>
          <w:lang w:eastAsia="es-ES"/>
        </w:rPr>
        <mc:AlternateContent>
          <mc:Choice Requires="wps">
            <w:drawing>
              <wp:anchor distT="0" distB="0" distL="114300" distR="114300" simplePos="0" relativeHeight="251779072" behindDoc="0" locked="0" layoutInCell="1" allowOverlap="1" wp14:anchorId="176EA894" wp14:editId="721EF3FA">
                <wp:simplePos x="0" y="0"/>
                <wp:positionH relativeFrom="column">
                  <wp:posOffset>2395935</wp:posOffset>
                </wp:positionH>
                <wp:positionV relativeFrom="paragraph">
                  <wp:posOffset>2788249</wp:posOffset>
                </wp:positionV>
                <wp:extent cx="727656" cy="460232"/>
                <wp:effectExtent l="38100" t="38100" r="34925" b="35560"/>
                <wp:wrapNone/>
                <wp:docPr id="10" name="Conector recto de flecha 10"/>
                <wp:cNvGraphicFramePr/>
                <a:graphic xmlns:a="http://schemas.openxmlformats.org/drawingml/2006/main">
                  <a:graphicData uri="http://schemas.microsoft.com/office/word/2010/wordprocessingShape">
                    <wps:wsp>
                      <wps:cNvCnPr/>
                      <wps:spPr>
                        <a:xfrm flipH="1" flipV="1">
                          <a:off x="0" y="0"/>
                          <a:ext cx="727656" cy="460232"/>
                        </a:xfrm>
                        <a:prstGeom prst="straightConnector1">
                          <a:avLst/>
                        </a:prstGeom>
                        <a:ln w="76200">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096D95BB" id="_x0000_t32" coordsize="21600,21600" o:spt="32" o:oned="t" path="m,l21600,21600e" filled="f">
                <v:path arrowok="t" fillok="f" o:connecttype="none"/>
                <o:lock v:ext="edit" shapetype="t"/>
              </v:shapetype>
              <v:shape id="Conector recto de flecha 10" o:spid="_x0000_s1026" type="#_x0000_t32" style="position:absolute;margin-left:188.65pt;margin-top:219.55pt;width:57.3pt;height:36.25pt;flip:x y;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" strokecolor="#ed7d31 [3205]" strokeweight="6pt">
                <v:stroke endarrow="block" joinstyle="miter"/>
              </v:shape>
            </w:pict>
          </mc:Fallback>
        </mc:AlternateContent>
      </w:r>
      <w:r>
        <w:rPr>
          <w:noProof/>
          <w:lang w:eastAsia="es-ES"/>
        </w:rPr>
        <mc:AlternateContent>
          <mc:Choice Requires="wps">
            <w:drawing>
              <wp:anchor distT="0" distB="0" distL="114300" distR="114300" simplePos="0" relativeHeight="251777024" behindDoc="0" locked="0" layoutInCell="1" allowOverlap="1" wp14:anchorId="1DF17B27" wp14:editId="43AB7DA2">
                <wp:simplePos x="0" y="0"/>
                <wp:positionH relativeFrom="column">
                  <wp:posOffset>4186725</wp:posOffset>
                </wp:positionH>
                <wp:positionV relativeFrom="paragraph">
                  <wp:posOffset>2119317</wp:posOffset>
                </wp:positionV>
                <wp:extent cx="727656" cy="460232"/>
                <wp:effectExtent l="38100" t="38100" r="34925" b="35560"/>
                <wp:wrapNone/>
                <wp:docPr id="9" name="Conector recto de flecha 9"/>
                <wp:cNvGraphicFramePr/>
                <a:graphic xmlns:a="http://schemas.openxmlformats.org/drawingml/2006/main">
                  <a:graphicData uri="http://schemas.microsoft.com/office/word/2010/wordprocessingShape">
                    <wps:wsp>
                      <wps:cNvCnPr/>
                      <wps:spPr>
                        <a:xfrm flipH="1" flipV="1">
                          <a:off x="0" y="0"/>
                          <a:ext cx="727656" cy="460232"/>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CFDCA" id="Conector recto de flecha 9" o:spid="_x0000_s1026" type="#_x0000_t32" style="position:absolute;margin-left:329.65pt;margin-top:166.9pt;width:57.3pt;height:36.25pt;flip:x 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" strokecolor="#4472c4 [3204]" strokeweight="6pt">
                <v:stroke endarrow="block" joinstyle="miter"/>
              </v:shape>
            </w:pict>
          </mc:Fallback>
        </mc:AlternateContent>
      </w:r>
      <w:r w:rsidR="00DE3EB1" w:rsidRPr="0078762B">
        <w:rPr>
          <w:noProof/>
          <w:lang w:eastAsia="es-ES"/>
        </w:rPr>
        <mc:AlternateContent>
          <mc:Choice Requires="wps">
            <w:drawing>
              <wp:anchor distT="45720" distB="45720" distL="114300" distR="114300" simplePos="0" relativeHeight="251758592" behindDoc="0" locked="0" layoutInCell="1" allowOverlap="1" wp14:anchorId="71398A3F" wp14:editId="5240B52D">
                <wp:simplePos x="0" y="0"/>
                <wp:positionH relativeFrom="column">
                  <wp:posOffset>3450689</wp:posOffset>
                </wp:positionH>
                <wp:positionV relativeFrom="paragraph">
                  <wp:posOffset>4048187</wp:posOffset>
                </wp:positionV>
                <wp:extent cx="1271270" cy="1404620"/>
                <wp:effectExtent l="0" t="0" r="24130" b="13970"/>
                <wp:wrapSquare wrapText="bothSides"/>
                <wp:docPr id="233" name="Cuadro de texto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3AF3A618" w14:textId="77777777" w:rsidR="00C84EC1" w:rsidRDefault="00C84EC1" w:rsidP="00C84EC1">
                            <w:r>
                              <w:t>Positivo: 7 días, repetir PCR.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398A3F" id="Cuadro de texto 233" o:spid="_x0000_s1051" type="#_x0000_t202" style="position:absolute;left:0;text-align:left;margin-left:271.7pt;margin-top:318.75pt;width:100.1pt;height:110.6pt;z-index:251758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">
                <v:textbox style="mso-fit-shape-to-text:t">
                  <w:txbxContent>
                    <w:p w14:paraId="3AF3A618" w14:textId="77777777" w:rsidR="00C84EC1" w:rsidRDefault="00C84EC1" w:rsidP="00C84EC1">
                      <w:r>
                        <w:t>Positivo: 7 días, repetir PCR.</w:t>
                      </w:r>
                    </w:p>
                  </w:txbxContent>
                </v:textbox>
                <w10:wrap type="square"/>
              </v:shape>
            </w:pict>
          </mc:Fallback>
        </mc:AlternateContent>
      </w:r>
      <w:r w:rsidR="00DE3EB1">
        <w:rPr>
          <w:noProof/>
          <w:lang w:eastAsia="es-ES"/>
        </w:rPr>
        <mc:AlternateContent>
          <mc:Choice Requires="wps">
            <w:drawing>
              <wp:anchor distT="0" distB="0" distL="114300" distR="114300" simplePos="0" relativeHeight="251760640" behindDoc="0" locked="0" layoutInCell="1" allowOverlap="1" wp14:anchorId="70F54595" wp14:editId="7CCB54BE">
                <wp:simplePos x="0" y="0"/>
                <wp:positionH relativeFrom="column">
                  <wp:posOffset>3909212</wp:posOffset>
                </wp:positionH>
                <wp:positionV relativeFrom="paragraph">
                  <wp:posOffset>3851686</wp:posOffset>
                </wp:positionV>
                <wp:extent cx="167425" cy="218941"/>
                <wp:effectExtent l="0" t="0" r="80645" b="48260"/>
                <wp:wrapNone/>
                <wp:docPr id="232" name="Conector recto de flecha 232"/>
                <wp:cNvGraphicFramePr/>
                <a:graphic xmlns:a="http://schemas.openxmlformats.org/drawingml/2006/main">
                  <a:graphicData uri="http://schemas.microsoft.com/office/word/2010/wordprocessingShape">
                    <wps:wsp>
                      <wps:cNvCnPr/>
                      <wps:spPr>
                        <a:xfrm>
                          <a:off x="0" y="0"/>
                          <a:ext cx="167425" cy="2189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47F117" id="Conector recto de flecha 232" o:spid="_x0000_s1026" type="#_x0000_t32" style="position:absolute;margin-left:307.8pt;margin-top:303.3pt;width:13.2pt;height:17.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" strokecolor="#4472c4 [3204]" strokeweight=".5pt">
                <v:stroke endarrow="block" joinstyle="miter"/>
              </v:shape>
            </w:pict>
          </mc:Fallback>
        </mc:AlternateContent>
      </w:r>
      <w:r w:rsidR="00283326">
        <w:rPr>
          <w:noProof/>
          <w:lang w:eastAsia="es-ES"/>
        </w:rPr>
        <mc:AlternateContent>
          <mc:Choice Requires="wps">
            <w:drawing>
              <wp:anchor distT="0" distB="0" distL="114300" distR="114300" simplePos="0" relativeHeight="251776000" behindDoc="0" locked="0" layoutInCell="1" allowOverlap="1" wp14:anchorId="68FEBADB" wp14:editId="3B3810DC">
                <wp:simplePos x="0" y="0"/>
                <wp:positionH relativeFrom="column">
                  <wp:posOffset>5271770</wp:posOffset>
                </wp:positionH>
                <wp:positionV relativeFrom="paragraph">
                  <wp:posOffset>1646873</wp:posOffset>
                </wp:positionV>
                <wp:extent cx="0" cy="247332"/>
                <wp:effectExtent l="76200" t="0" r="57150" b="57785"/>
                <wp:wrapNone/>
                <wp:docPr id="7" name="Conector recto de flecha 7"/>
                <wp:cNvGraphicFramePr/>
                <a:graphic xmlns:a="http://schemas.openxmlformats.org/drawingml/2006/main">
                  <a:graphicData uri="http://schemas.microsoft.com/office/word/2010/wordprocessingShape">
                    <wps:wsp>
                      <wps:cNvCnPr/>
                      <wps:spPr>
                        <a:xfrm>
                          <a:off x="0" y="0"/>
                          <a:ext cx="0" cy="247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5B1268EC" id="Conector recto de flecha 7" o:spid="_x0000_s1026" type="#_x0000_t32" style="position:absolute;margin-left:415.1pt;margin-top:129.7pt;width:0;height:19.4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" strokecolor="#4472c4 [3204]" strokeweight=".5pt">
                <v:stroke endarrow="block" joinstyle="miter"/>
              </v:shape>
            </w:pict>
          </mc:Fallback>
        </mc:AlternateContent>
      </w:r>
      <w:r w:rsidR="00283326">
        <w:rPr>
          <w:noProof/>
          <w:lang w:eastAsia="es-ES"/>
        </w:rPr>
        <mc:AlternateContent>
          <mc:Choice Requires="wps">
            <w:drawing>
              <wp:anchor distT="0" distB="0" distL="114300" distR="114300" simplePos="0" relativeHeight="251774976" behindDoc="0" locked="0" layoutInCell="1" allowOverlap="1" wp14:anchorId="439CDA29" wp14:editId="5BFE3407">
                <wp:simplePos x="0" y="0"/>
                <wp:positionH relativeFrom="column">
                  <wp:posOffset>5395595</wp:posOffset>
                </wp:positionH>
                <wp:positionV relativeFrom="paragraph">
                  <wp:posOffset>3275330</wp:posOffset>
                </wp:positionV>
                <wp:extent cx="21273" cy="414338"/>
                <wp:effectExtent l="57150" t="0" r="55245" b="62230"/>
                <wp:wrapNone/>
                <wp:docPr id="6" name="Conector recto de flecha 6"/>
                <wp:cNvGraphicFramePr/>
                <a:graphic xmlns:a="http://schemas.openxmlformats.org/drawingml/2006/main">
                  <a:graphicData uri="http://schemas.microsoft.com/office/word/2010/wordprocessingShape">
                    <wps:wsp>
                      <wps:cNvCnPr/>
                      <wps:spPr>
                        <a:xfrm>
                          <a:off x="0" y="0"/>
                          <a:ext cx="21273" cy="414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55E73184" id="Conector recto de flecha 6" o:spid="_x0000_s1026" type="#_x0000_t32" style="position:absolute;margin-left:424.85pt;margin-top:257.9pt;width:1.7pt;height:32.6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" strokecolor="#4472c4 [3204]" strokeweight=".5pt">
                <v:stroke endarrow="block" joinstyle="miter"/>
              </v:shape>
            </w:pict>
          </mc:Fallback>
        </mc:AlternateContent>
      </w:r>
      <w:r w:rsidR="00283326">
        <w:rPr>
          <w:noProof/>
          <w:lang w:eastAsia="es-ES"/>
        </w:rPr>
        <mc:AlternateContent>
          <mc:Choice Requires="wps">
            <w:drawing>
              <wp:anchor distT="0" distB="0" distL="114300" distR="114300" simplePos="0" relativeHeight="251773952" behindDoc="0" locked="0" layoutInCell="1" allowOverlap="1" wp14:anchorId="1161C060" wp14:editId="63C5D5DD">
                <wp:simplePos x="0" y="0"/>
                <wp:positionH relativeFrom="column">
                  <wp:posOffset>5914390</wp:posOffset>
                </wp:positionH>
                <wp:positionV relativeFrom="paragraph">
                  <wp:posOffset>4242118</wp:posOffset>
                </wp:positionV>
                <wp:extent cx="362268" cy="190500"/>
                <wp:effectExtent l="0" t="0" r="76200" b="57150"/>
                <wp:wrapNone/>
                <wp:docPr id="5" name="Conector recto de flecha 5"/>
                <wp:cNvGraphicFramePr/>
                <a:graphic xmlns:a="http://schemas.openxmlformats.org/drawingml/2006/main">
                  <a:graphicData uri="http://schemas.microsoft.com/office/word/2010/wordprocessingShape">
                    <wps:wsp>
                      <wps:cNvCnPr/>
                      <wps:spPr>
                        <a:xfrm>
                          <a:off x="0" y="0"/>
                          <a:ext cx="362268"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479D37C1" id="Conector recto de flecha 5" o:spid="_x0000_s1026" type="#_x0000_t32" style="position:absolute;margin-left:465.7pt;margin-top:334.05pt;width:28.55pt;height:1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" strokecolor="#4472c4 [3204]" strokeweight=".5pt">
                <v:stroke endarrow="block" joinstyle="miter"/>
              </v:shape>
            </w:pict>
          </mc:Fallback>
        </mc:AlternateContent>
      </w:r>
      <w:r w:rsidR="00283326" w:rsidRPr="0078762B">
        <w:rPr>
          <w:noProof/>
          <w:lang w:eastAsia="es-ES"/>
        </w:rPr>
        <mc:AlternateContent>
          <mc:Choice Requires="wps">
            <w:drawing>
              <wp:anchor distT="45720" distB="45720" distL="114300" distR="114300" simplePos="0" relativeHeight="251767808" behindDoc="0" locked="0" layoutInCell="1" allowOverlap="1" wp14:anchorId="2590EFA9" wp14:editId="544481B2">
                <wp:simplePos x="0" y="0"/>
                <wp:positionH relativeFrom="column">
                  <wp:posOffset>6300152</wp:posOffset>
                </wp:positionH>
                <wp:positionV relativeFrom="paragraph">
                  <wp:posOffset>4332605</wp:posOffset>
                </wp:positionV>
                <wp:extent cx="1266825" cy="1404620"/>
                <wp:effectExtent l="0" t="0" r="28575" b="13970"/>
                <wp:wrapSquare wrapText="bothSides"/>
                <wp:docPr id="231" name="Cuadro de texto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1404620"/>
                        </a:xfrm>
                        <a:prstGeom prst="rect">
                          <a:avLst/>
                        </a:prstGeom>
                        <a:solidFill>
                          <a:srgbClr val="FFFFFF"/>
                        </a:solidFill>
                        <a:ln w="9525">
                          <a:solidFill>
                            <a:srgbClr val="000000"/>
                          </a:solidFill>
                          <a:miter lim="800000"/>
                          <a:headEnd/>
                          <a:tailEnd/>
                        </a:ln>
                      </wps:spPr>
                      <wps:txbx>
                        <w:txbxContent>
                          <w:p w14:paraId="334D2D03" w14:textId="77777777" w:rsidR="00C84EC1" w:rsidRPr="00F53846" w:rsidRDefault="00C84EC1" w:rsidP="00C84EC1">
                            <w:pPr>
                              <w:rPr>
                                <w:color w:val="FF0000"/>
                              </w:rPr>
                            </w:pPr>
                            <w:r>
                              <w:rPr>
                                <w:color w:val="FF0000"/>
                              </w:rPr>
                              <w:t>Prueba por PCR</w:t>
                            </w:r>
                            <w:r w:rsidRPr="00F53846">
                              <w:rPr>
                                <w:color w:val="FF000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90EFA9" id="Cuadro de texto 231" o:spid="_x0000_s1052" type="#_x0000_t202" style="position:absolute;left:0;text-align:left;margin-left:496.05pt;margin-top:341.15pt;width:99.75pt;height:110.6pt;z-index:2517678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">
                <v:textbox style="mso-fit-shape-to-text:t">
                  <w:txbxContent>
                    <w:p w14:paraId="334D2D03" w14:textId="77777777" w:rsidR="00C84EC1" w:rsidRPr="00F53846" w:rsidRDefault="00C84EC1" w:rsidP="00C84EC1">
                      <w:pPr>
                        <w:rPr>
                          <w:color w:val="FF0000"/>
                        </w:rPr>
                      </w:pPr>
                      <w:r>
                        <w:rPr>
                          <w:color w:val="FF0000"/>
                        </w:rPr>
                        <w:t>Prueba por PCR</w:t>
                      </w:r>
                      <w:r w:rsidRPr="00F53846">
                        <w:rPr>
                          <w:color w:val="FF0000"/>
                        </w:rPr>
                        <w:t xml:space="preserve"> </w:t>
                      </w:r>
                    </w:p>
                  </w:txbxContent>
                </v:textbox>
                <w10:wrap type="square"/>
              </v:shape>
            </w:pict>
          </mc:Fallback>
        </mc:AlternateContent>
      </w:r>
      <w:r w:rsidR="00283326" w:rsidRPr="0078762B">
        <w:rPr>
          <w:noProof/>
          <w:lang w:eastAsia="es-ES"/>
        </w:rPr>
        <mc:AlternateContent>
          <mc:Choice Requires="wps">
            <w:drawing>
              <wp:anchor distT="45720" distB="45720" distL="114300" distR="114300" simplePos="0" relativeHeight="251757568" behindDoc="0" locked="0" layoutInCell="1" allowOverlap="1" wp14:anchorId="1C495F7C" wp14:editId="1D7737D5">
                <wp:simplePos x="0" y="0"/>
                <wp:positionH relativeFrom="column">
                  <wp:posOffset>1798003</wp:posOffset>
                </wp:positionH>
                <wp:positionV relativeFrom="paragraph">
                  <wp:posOffset>4067810</wp:posOffset>
                </wp:positionV>
                <wp:extent cx="1271270" cy="1404620"/>
                <wp:effectExtent l="0" t="0" r="24130" b="13970"/>
                <wp:wrapSquare wrapText="bothSides"/>
                <wp:docPr id="234" name="Cuadro de texto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14:paraId="177357FE" w14:textId="7EA7654F" w:rsidR="00DE3EB1" w:rsidRDefault="00C84EC1" w:rsidP="00DE3EB1">
                            <w:pPr>
                              <w:spacing w:after="0" w:line="360" w:lineRule="auto"/>
                              <w:jc w:val="center"/>
                            </w:pPr>
                            <w:r>
                              <w:t>Negativo:</w:t>
                            </w:r>
                          </w:p>
                          <w:p w14:paraId="6447F21D" w14:textId="7C75EE5A" w:rsidR="00C84EC1" w:rsidRDefault="00DE3EB1" w:rsidP="00DE3EB1">
                            <w:pPr>
                              <w:spacing w:after="0" w:line="360" w:lineRule="auto"/>
                              <w:jc w:val="center"/>
                            </w:pPr>
                            <w:r>
                              <w:t>Libre</w:t>
                            </w:r>
                            <w:r w:rsidR="00C84EC1">
                              <w:t xml:space="preserve"> de virus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495F7C" id="Cuadro de texto 234" o:spid="_x0000_s1053" type="#_x0000_t202" style="position:absolute;left:0;text-align:left;margin-left:141.6pt;margin-top:320.3pt;width:100.1pt;height:110.6pt;z-index:251757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">
                <v:textbox style="mso-fit-shape-to-text:t">
                  <w:txbxContent>
                    <w:p w14:paraId="177357FE" w14:textId="7EA7654F" w:rsidR="00DE3EB1" w:rsidRDefault="00C84EC1" w:rsidP="00DE3EB1">
                      <w:pPr>
                        <w:spacing w:after="0" w:line="360" w:lineRule="auto"/>
                        <w:jc w:val="center"/>
                      </w:pPr>
                      <w:r>
                        <w:t>Negativo:</w:t>
                      </w:r>
                    </w:p>
                    <w:p w14:paraId="6447F21D" w14:textId="7C75EE5A" w:rsidR="00C84EC1" w:rsidRDefault="00DE3EB1" w:rsidP="00DE3EB1">
                      <w:pPr>
                        <w:spacing w:after="0" w:line="360" w:lineRule="auto"/>
                        <w:jc w:val="center"/>
                      </w:pPr>
                      <w:r>
                        <w:t>Libre</w:t>
                      </w:r>
                      <w:r w:rsidR="00C84EC1">
                        <w:t xml:space="preserve"> de virus</w:t>
                      </w:r>
                    </w:p>
                  </w:txbxContent>
                </v:textbox>
                <w10:wrap type="square"/>
              </v:shape>
            </w:pict>
          </mc:Fallback>
        </mc:AlternateContent>
      </w:r>
    </w:p>
    <w:sectPr w:rsidR="007F6910" w:rsidRPr="00A92D6C" w:rsidSect="00941C11">
      <w:pgSz w:w="16838" w:h="11906" w:orient="landscape"/>
      <w:pgMar w:top="709"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79726F" w14:textId="77777777" w:rsidR="00665BB4" w:rsidRDefault="00665BB4" w:rsidP="00184291">
      <w:pPr>
        <w:spacing w:after="0" w:line="240" w:lineRule="auto"/>
      </w:pPr>
      <w:r>
        <w:separator/>
      </w:r>
    </w:p>
  </w:endnote>
  <w:endnote w:type="continuationSeparator" w:id="0">
    <w:p w14:paraId="736C9DAA" w14:textId="77777777" w:rsidR="00665BB4" w:rsidRDefault="00665BB4" w:rsidP="00184291">
      <w:pPr>
        <w:spacing w:after="0" w:line="240" w:lineRule="auto"/>
      </w:pPr>
      <w:r>
        <w:continuationSeparator/>
      </w:r>
    </w:p>
  </w:endnote>
  <w:endnote w:type="continuationNotice" w:id="1">
    <w:p w14:paraId="20ED4D91" w14:textId="77777777" w:rsidR="00665BB4" w:rsidRDefault="00665B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1B4C8" w14:textId="77777777" w:rsidR="007131F5" w:rsidRDefault="007131F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470654"/>
      <w:docPartObj>
        <w:docPartGallery w:val="Page Numbers (Bottom of Page)"/>
        <w:docPartUnique/>
      </w:docPartObj>
    </w:sdtPr>
    <w:sdtEndPr/>
    <w:sdtContent>
      <w:p w14:paraId="646EF373" w14:textId="030C2D84" w:rsidR="00184291" w:rsidRDefault="00184291">
        <w:pPr>
          <w:pStyle w:val="Piedepgina"/>
          <w:jc w:val="right"/>
        </w:pPr>
        <w:r>
          <w:fldChar w:fldCharType="begin"/>
        </w:r>
        <w:r>
          <w:instrText>PAGE   \* MERGEFORMAT</w:instrText>
        </w:r>
        <w:r>
          <w:fldChar w:fldCharType="separate"/>
        </w:r>
        <w:r w:rsidR="00BA1CA7">
          <w:rPr>
            <w:noProof/>
          </w:rPr>
          <w:t>7</w:t>
        </w:r>
        <w:r>
          <w:fldChar w:fldCharType="end"/>
        </w:r>
      </w:p>
    </w:sdtContent>
  </w:sdt>
  <w:p w14:paraId="560307A4" w14:textId="77777777" w:rsidR="00184291" w:rsidRDefault="0018429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02E96" w14:textId="77777777" w:rsidR="007131F5" w:rsidRDefault="007131F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DD1F82" w14:textId="77777777" w:rsidR="00665BB4" w:rsidRDefault="00665BB4" w:rsidP="00184291">
      <w:pPr>
        <w:spacing w:after="0" w:line="240" w:lineRule="auto"/>
      </w:pPr>
      <w:r>
        <w:separator/>
      </w:r>
    </w:p>
  </w:footnote>
  <w:footnote w:type="continuationSeparator" w:id="0">
    <w:p w14:paraId="23E3CABA" w14:textId="77777777" w:rsidR="00665BB4" w:rsidRDefault="00665BB4" w:rsidP="00184291">
      <w:pPr>
        <w:spacing w:after="0" w:line="240" w:lineRule="auto"/>
      </w:pPr>
      <w:r>
        <w:continuationSeparator/>
      </w:r>
    </w:p>
  </w:footnote>
  <w:footnote w:type="continuationNotice" w:id="1">
    <w:p w14:paraId="12E96D60" w14:textId="77777777" w:rsidR="00665BB4" w:rsidRDefault="00665BB4">
      <w:pPr>
        <w:spacing w:after="0" w:line="240" w:lineRule="auto"/>
      </w:pPr>
    </w:p>
  </w:footnote>
  <w:footnote w:id="2">
    <w:p w14:paraId="6D351BCC" w14:textId="04F66F40" w:rsidR="00C74B84" w:rsidRPr="00C74B84" w:rsidRDefault="00C74B84" w:rsidP="00C74B84">
      <w:pPr>
        <w:pStyle w:val="Textonotapie"/>
      </w:pPr>
      <w:r>
        <w:rPr>
          <w:rStyle w:val="Refdenotaalpie"/>
        </w:rPr>
        <w:footnoteRef/>
      </w:r>
      <w:r>
        <w:t xml:space="preserve"> </w:t>
      </w:r>
      <w:r w:rsidRPr="00C74B84">
        <w:t>La detección de la presencia de ácidos nucleicos del SARS-CoV-2 en la muestra del paciente por reacción en cadena de la polimerasa (PCR) es la técnica más útil para el diagnóstico de este proceso y por tanto debe ser considerada el procedimiento de elección y de referencia porque:</w:t>
      </w:r>
    </w:p>
    <w:p w14:paraId="29785D6B" w14:textId="668B674D" w:rsidR="00C74B84" w:rsidRPr="00615318" w:rsidRDefault="00C74B84" w:rsidP="00E84B78">
      <w:pPr>
        <w:pStyle w:val="Textonotapie"/>
        <w:numPr>
          <w:ilvl w:val="0"/>
          <w:numId w:val="12"/>
        </w:numPr>
      </w:pPr>
      <w:r w:rsidRPr="00C74B84">
        <w:t xml:space="preserve">Detecta la presencia del virus en muestras nasofaríngeas desde los primeros momentos de la </w:t>
      </w:r>
      <w:r w:rsidRPr="00615318">
        <w:t xml:space="preserve">infección. También pueden ser utilizadas otras muestras como el aspirado </w:t>
      </w:r>
      <w:proofErr w:type="spellStart"/>
      <w:r w:rsidRPr="00615318">
        <w:t>endotraqueal</w:t>
      </w:r>
      <w:proofErr w:type="spellEnd"/>
      <w:r w:rsidRPr="00615318">
        <w:t xml:space="preserve">, </w:t>
      </w:r>
      <w:proofErr w:type="spellStart"/>
      <w:r w:rsidRPr="00615318">
        <w:t>broncoaspirado</w:t>
      </w:r>
      <w:proofErr w:type="spellEnd"/>
      <w:r w:rsidRPr="00615318">
        <w:t xml:space="preserve"> y el lavado </w:t>
      </w:r>
      <w:proofErr w:type="spellStart"/>
      <w:r w:rsidRPr="00615318">
        <w:t>broncoalveolar</w:t>
      </w:r>
      <w:proofErr w:type="spellEnd"/>
      <w:r w:rsidRPr="00615318">
        <w:t>.</w:t>
      </w:r>
    </w:p>
    <w:p w14:paraId="09A4928A" w14:textId="28807CDB" w:rsidR="00C74B84" w:rsidRPr="009B74B0" w:rsidRDefault="00C74B84" w:rsidP="00E84B78">
      <w:pPr>
        <w:pStyle w:val="Textonotapie"/>
        <w:numPr>
          <w:ilvl w:val="0"/>
          <w:numId w:val="12"/>
        </w:numPr>
      </w:pPr>
      <w:r w:rsidRPr="00615318">
        <w:t>Permite estudiar un gran número</w:t>
      </w:r>
      <w:r w:rsidRPr="009B74B0">
        <w:t xml:space="preserve"> de pacientes por la posible automatización de los procedimientos</w:t>
      </w:r>
    </w:p>
    <w:p w14:paraId="0996623F" w14:textId="1F5E44AB" w:rsidR="00C74B84" w:rsidRPr="009B74B0" w:rsidRDefault="00C74B84" w:rsidP="00E84B78">
      <w:pPr>
        <w:pStyle w:val="Textonotapie"/>
        <w:numPr>
          <w:ilvl w:val="0"/>
          <w:numId w:val="12"/>
        </w:numPr>
      </w:pPr>
      <w:r w:rsidRPr="009B74B0">
        <w:t>Es más sensible y específica que los otros métodos hasta ahora disponibles</w:t>
      </w:r>
    </w:p>
    <w:p w14:paraId="6943C182" w14:textId="5A5002DE" w:rsidR="00C74B84" w:rsidRPr="00C74B84" w:rsidRDefault="00C74B84" w:rsidP="00E84B78">
      <w:pPr>
        <w:pStyle w:val="Textonotapie"/>
        <w:numPr>
          <w:ilvl w:val="0"/>
          <w:numId w:val="12"/>
        </w:numPr>
      </w:pPr>
      <w:r w:rsidRPr="0059712D">
        <w:t xml:space="preserve">Los laboratorios de </w:t>
      </w:r>
      <w:r>
        <w:t>m</w:t>
      </w:r>
      <w:r w:rsidRPr="00C74B84">
        <w:t>icrobiología clínica disponen de la infraestructura necesaria para</w:t>
      </w:r>
    </w:p>
    <w:p w14:paraId="2AD8E55E" w14:textId="2B6AA04A" w:rsidR="00C74B84" w:rsidRDefault="00C74B84" w:rsidP="00E84B78">
      <w:pPr>
        <w:pStyle w:val="Textonotapie"/>
        <w:numPr>
          <w:ilvl w:val="0"/>
          <w:numId w:val="12"/>
        </w:numPr>
      </w:pPr>
      <w:r w:rsidRPr="00C74B84">
        <w:t>su realización</w:t>
      </w:r>
    </w:p>
    <w:p w14:paraId="34940017" w14:textId="54E5849A" w:rsidR="00C74B84" w:rsidRPr="00804C96" w:rsidRDefault="00615318" w:rsidP="00C74B84">
      <w:pPr>
        <w:pStyle w:val="Textonotapie"/>
      </w:pPr>
      <w:r>
        <w:t xml:space="preserve">Sociedad Española de Enfermedades Infecciosas y Microbiología Clínica. </w:t>
      </w:r>
      <w:r w:rsidR="00C74B84">
        <w:t>Recomendaciones institucionales: documento de posicionamiento de la SE</w:t>
      </w:r>
      <w:r>
        <w:t>IMC</w:t>
      </w:r>
      <w:r w:rsidR="00C74B84">
        <w:t xml:space="preserve"> sobre el </w:t>
      </w:r>
      <w:r>
        <w:t>diagnóstico</w:t>
      </w:r>
      <w:r w:rsidR="00C74B84">
        <w:t xml:space="preserve"> </w:t>
      </w:r>
      <w:r>
        <w:t>microbiológico</w:t>
      </w:r>
      <w:r w:rsidR="00C74B84">
        <w:t xml:space="preserve"> de covid-19. </w:t>
      </w:r>
      <w:hyperlink r:id="rId1" w:history="1">
        <w:r w:rsidR="005B45F6" w:rsidRPr="000A25D9">
          <w:rPr>
            <w:rStyle w:val="Hipervnculo"/>
          </w:rPr>
          <w:t>https://seimc.org/contenidos/documentoscientificos/recomendaciones/seimc-rc-2020-Posicionamiento_SEIMC_diagnostico_microbiologico_COVID19.pdf</w:t>
        </w:r>
      </w:hyperlink>
      <w:r w:rsidR="005B45F6">
        <w:t xml:space="preserve"> </w:t>
      </w:r>
    </w:p>
    <w:p w14:paraId="1E64C3EF" w14:textId="77777777" w:rsidR="00C74B84" w:rsidRPr="00C74B84" w:rsidRDefault="00C74B84" w:rsidP="00C74B84">
      <w:pPr>
        <w:pStyle w:val="Textonotapie"/>
      </w:pPr>
    </w:p>
  </w:footnote>
  <w:footnote w:id="3">
    <w:p w14:paraId="0A457920" w14:textId="7914E804" w:rsidR="00D06523" w:rsidRPr="009053E6" w:rsidRDefault="00D06523" w:rsidP="00D06523">
      <w:pPr>
        <w:pStyle w:val="Textonotapie"/>
        <w:rPr>
          <w:lang w:val="en-US"/>
        </w:rPr>
      </w:pPr>
      <w:r>
        <w:rPr>
          <w:rStyle w:val="Refdenotaalpie"/>
        </w:rPr>
        <w:footnoteRef/>
      </w:r>
      <w:r w:rsidRPr="009053E6">
        <w:rPr>
          <w:lang w:val="fr-FR"/>
        </w:rPr>
        <w:t xml:space="preserve"> </w:t>
      </w:r>
      <w:proofErr w:type="spellStart"/>
      <w:r w:rsidR="00615318" w:rsidRPr="00FC7D52">
        <w:rPr>
          <w:lang w:val="fr-FR"/>
        </w:rPr>
        <w:t>Quan-xin</w:t>
      </w:r>
      <w:proofErr w:type="spellEnd"/>
      <w:r w:rsidR="00615318" w:rsidRPr="00FC7D52">
        <w:rPr>
          <w:lang w:val="fr-FR"/>
        </w:rPr>
        <w:t xml:space="preserve"> Long, et al. </w:t>
      </w:r>
      <w:r w:rsidRPr="009053E6">
        <w:rPr>
          <w:lang w:val="en-US"/>
        </w:rPr>
        <w:t>Antibody responses to SARS-CoV-2 in COVID-19 patients: the perspective application of serological tests in clinical practice</w:t>
      </w:r>
    </w:p>
    <w:p w14:paraId="1C7A54EE" w14:textId="041CEE4D" w:rsidR="009B74B0" w:rsidRPr="009053E6" w:rsidRDefault="00615318" w:rsidP="00D06523">
      <w:pPr>
        <w:pStyle w:val="Textonotapie"/>
        <w:rPr>
          <w:lang w:val="pt-BR"/>
        </w:rPr>
      </w:pPr>
      <w:proofErr w:type="spellStart"/>
      <w:r>
        <w:rPr>
          <w:lang w:val="pt-BR"/>
        </w:rPr>
        <w:t>M</w:t>
      </w:r>
      <w:r w:rsidR="00D06523" w:rsidRPr="009053E6">
        <w:rPr>
          <w:lang w:val="pt-BR"/>
        </w:rPr>
        <w:t>edRxiv</w:t>
      </w:r>
      <w:proofErr w:type="spellEnd"/>
      <w:r w:rsidR="00D06523" w:rsidRPr="009053E6">
        <w:rPr>
          <w:lang w:val="pt-BR"/>
        </w:rPr>
        <w:t xml:space="preserve"> 2020.03.18.20038018; </w:t>
      </w:r>
      <w:proofErr w:type="spellStart"/>
      <w:r w:rsidR="00D06523" w:rsidRPr="009053E6">
        <w:rPr>
          <w:lang w:val="pt-BR"/>
        </w:rPr>
        <w:t>doi</w:t>
      </w:r>
      <w:proofErr w:type="spellEnd"/>
      <w:r w:rsidR="00D06523" w:rsidRPr="009053E6">
        <w:rPr>
          <w:lang w:val="pt-BR"/>
        </w:rPr>
        <w:t xml:space="preserve">: </w:t>
      </w:r>
      <w:hyperlink r:id="rId2" w:history="1">
        <w:r w:rsidR="009B74B0" w:rsidRPr="009053E6">
          <w:rPr>
            <w:rStyle w:val="Hipervnculo"/>
            <w:lang w:val="pt-BR"/>
          </w:rPr>
          <w:t>https://doi.org/10.1101/2020.03.18.20038018</w:t>
        </w:r>
      </w:hyperlink>
    </w:p>
  </w:footnote>
  <w:footnote w:id="4">
    <w:p w14:paraId="4B5F2538" w14:textId="64EEB818" w:rsidR="009B74B0" w:rsidRPr="00E84B78" w:rsidRDefault="009B74B0" w:rsidP="009B74B0">
      <w:pPr>
        <w:pStyle w:val="Textonotapie"/>
      </w:pPr>
      <w:r>
        <w:rPr>
          <w:rStyle w:val="Refdenotaalpie"/>
        </w:rPr>
        <w:footnoteRef/>
      </w:r>
      <w:r w:rsidRPr="009B74B0">
        <w:t xml:space="preserve"> </w:t>
      </w:r>
      <w:r>
        <w:t>U</w:t>
      </w:r>
      <w:r w:rsidRPr="009053E6">
        <w:t xml:space="preserve">tilidad de la </w:t>
      </w:r>
      <w:r w:rsidRPr="009B74B0">
        <w:t>determinación</w:t>
      </w:r>
      <w:r w:rsidRPr="009053E6">
        <w:t xml:space="preserve"> de</w:t>
      </w:r>
      <w:r>
        <w:t xml:space="preserve"> anticuerpos anti SARS Cov-2: </w:t>
      </w:r>
      <w:r w:rsidRPr="009053E6">
        <w:t xml:space="preserve">Propuesta de </w:t>
      </w:r>
      <w:r w:rsidRPr="009B74B0">
        <w:t>implementación</w:t>
      </w:r>
      <w:r w:rsidRPr="009053E6">
        <w:t xml:space="preserve"> como prueba </w:t>
      </w:r>
      <w:r w:rsidRPr="009B74B0">
        <w:t>diagnóstica</w:t>
      </w:r>
      <w:r w:rsidRPr="009053E6">
        <w:t xml:space="preserve">, </w:t>
      </w:r>
      <w:proofErr w:type="spellStart"/>
      <w:r w:rsidRPr="009053E6">
        <w:t>pronóstica</w:t>
      </w:r>
      <w:proofErr w:type="spellEnd"/>
      <w:r w:rsidRPr="009053E6">
        <w:t xml:space="preserve"> y de desarrollo de inmunidad protect</w:t>
      </w:r>
      <w:r>
        <w:t xml:space="preserve">ora. Sociedad Española de Inmunología. </w:t>
      </w:r>
      <w:hyperlink r:id="rId3" w:history="1">
        <w:r w:rsidR="005B45F6" w:rsidRPr="00E84B78">
          <w:rPr>
            <w:rStyle w:val="Hipervnculo"/>
          </w:rPr>
          <w:t>https://www.inmunologia.org/Upload/Documents/1/5/2/1520.pdf</w:t>
        </w:r>
      </w:hyperlink>
      <w:r w:rsidR="005B45F6" w:rsidRPr="00E84B78">
        <w:t xml:space="preserve"> </w:t>
      </w:r>
      <w:r w:rsidRPr="009B74B0">
        <w:t>https://www.inmunologia.org/Upload/Documents/1/5/2/1520.pdf</w:t>
      </w:r>
    </w:p>
  </w:footnote>
  <w:footnote w:id="5">
    <w:p w14:paraId="187F4CAC" w14:textId="624F6EFD" w:rsidR="003B5215" w:rsidRPr="00E84B78" w:rsidRDefault="003B5215">
      <w:pPr>
        <w:pStyle w:val="Textonotapie"/>
        <w:rPr>
          <w:lang w:val="en-US"/>
        </w:rPr>
      </w:pPr>
      <w:r>
        <w:rPr>
          <w:rStyle w:val="Refdenotaalpie"/>
        </w:rPr>
        <w:footnoteRef/>
      </w:r>
      <w:r w:rsidRPr="00E84B78">
        <w:rPr>
          <w:lang w:val="en-US"/>
        </w:rPr>
        <w:t xml:space="preserve"> </w:t>
      </w:r>
      <w:r>
        <w:rPr>
          <w:lang w:val="en-US"/>
        </w:rPr>
        <w:t xml:space="preserve">OMS. </w:t>
      </w:r>
      <w:proofErr w:type="spellStart"/>
      <w:r>
        <w:rPr>
          <w:lang w:val="en-US"/>
        </w:rPr>
        <w:t>Covid</w:t>
      </w:r>
      <w:proofErr w:type="spellEnd"/>
      <w:r>
        <w:rPr>
          <w:lang w:val="en-US"/>
        </w:rPr>
        <w:t xml:space="preserve"> 19. </w:t>
      </w:r>
      <w:r w:rsidRPr="003B5215">
        <w:rPr>
          <w:lang w:val="en-US"/>
        </w:rPr>
        <w:t>https://covid19.who.int</w:t>
      </w:r>
    </w:p>
  </w:footnote>
  <w:footnote w:id="6">
    <w:p w14:paraId="65BE02A3" w14:textId="0CBAF6A2" w:rsidR="004512E7" w:rsidRPr="004512E7" w:rsidRDefault="004512E7">
      <w:pPr>
        <w:pStyle w:val="Textonotapie"/>
      </w:pPr>
      <w:r>
        <w:rPr>
          <w:rStyle w:val="Refdenotaalpie"/>
        </w:rPr>
        <w:footnoteRef/>
      </w:r>
      <w:r w:rsidRPr="004512E7">
        <w:t xml:space="preserve"> </w:t>
      </w:r>
      <w:r>
        <w:t xml:space="preserve">Ministerio de Sanidad – ISCIII. España. </w:t>
      </w:r>
      <w:r w:rsidRPr="004512E7">
        <w:t xml:space="preserve">interpretación de las pruebas diagnósticas frente a </w:t>
      </w:r>
      <w:r w:rsidRPr="00E84B78">
        <w:t>SARS-CoV-2</w:t>
      </w:r>
      <w:r>
        <w:t xml:space="preserve"> </w:t>
      </w:r>
      <w:r w:rsidRPr="00E84B78">
        <w:t>https://www.mscbs.gob.es/profesionales/saludPublica/ccayes/alertasActual/nCov-China/documentos/INTERPRETACION_DE_LAS_PRUEBAS.pdf</w:t>
      </w:r>
      <w:r>
        <w:t xml:space="preserve"> </w:t>
      </w:r>
    </w:p>
  </w:footnote>
  <w:footnote w:id="7">
    <w:p w14:paraId="29D6076D" w14:textId="7C1BEB9C" w:rsidR="00615318" w:rsidRPr="00E84B78" w:rsidRDefault="00615318">
      <w:pPr>
        <w:pStyle w:val="Textonotapie"/>
        <w:rPr>
          <w:lang w:val="en-US"/>
        </w:rPr>
      </w:pPr>
      <w:r>
        <w:rPr>
          <w:rStyle w:val="Refdenotaalpie"/>
        </w:rPr>
        <w:footnoteRef/>
      </w:r>
      <w:r w:rsidRPr="009053E6">
        <w:rPr>
          <w:lang w:val="en-US"/>
        </w:rPr>
        <w:t xml:space="preserve"> Laboratory testing for 2019 novel coronavirus (2019-nCoV) in suspected human cases. Interim guidance. 19 </w:t>
      </w:r>
      <w:r w:rsidRPr="00E84B78">
        <w:rPr>
          <w:lang w:val="en-US"/>
        </w:rPr>
        <w:t>March 2020. https://www.who.int/publications-detail/laboratory- testing-for-2019-novel-coronavirus-in-suspected-human-cases-20200117.</w:t>
      </w:r>
    </w:p>
  </w:footnote>
  <w:footnote w:id="8">
    <w:p w14:paraId="5EE4F60C" w14:textId="4332CED1" w:rsidR="00615318" w:rsidRPr="00E84B78" w:rsidRDefault="00615318" w:rsidP="00615318">
      <w:pPr>
        <w:pStyle w:val="Textonotapie"/>
        <w:rPr>
          <w:lang w:val="en-US"/>
        </w:rPr>
      </w:pPr>
      <w:r>
        <w:rPr>
          <w:rStyle w:val="Refdenotaalpie"/>
        </w:rPr>
        <w:footnoteRef/>
      </w:r>
      <w:r w:rsidRPr="009053E6">
        <w:rPr>
          <w:lang w:val="fr-FR"/>
        </w:rPr>
        <w:t xml:space="preserve"> Jason Chin-</w:t>
      </w:r>
      <w:proofErr w:type="spellStart"/>
      <w:r w:rsidRPr="009053E6">
        <w:rPr>
          <w:lang w:val="fr-FR"/>
        </w:rPr>
        <w:t>Huat</w:t>
      </w:r>
      <w:proofErr w:type="spellEnd"/>
      <w:r w:rsidRPr="009053E6">
        <w:rPr>
          <w:lang w:val="fr-FR"/>
        </w:rPr>
        <w:t xml:space="preserve"> et al</w:t>
      </w:r>
      <w:r w:rsidRPr="00E84B78">
        <w:rPr>
          <w:lang w:val="fr-FR"/>
        </w:rPr>
        <w:t xml:space="preserve">. </w:t>
      </w:r>
      <w:r w:rsidRPr="00E84B78">
        <w:rPr>
          <w:lang w:val="en-US"/>
        </w:rPr>
        <w:t xml:space="preserve">COVID-19 Science Report: Diagnostics. </w:t>
      </w:r>
      <w:proofErr w:type="spellStart"/>
      <w:r w:rsidRPr="00E84B78">
        <w:rPr>
          <w:lang w:val="en-US"/>
        </w:rPr>
        <w:t>ScholarBank@NUS</w:t>
      </w:r>
      <w:proofErr w:type="spellEnd"/>
      <w:r w:rsidRPr="00E84B78">
        <w:rPr>
          <w:lang w:val="en-US"/>
        </w:rPr>
        <w:t xml:space="preserve"> Repository.</w:t>
      </w:r>
    </w:p>
    <w:p w14:paraId="17F0ABEF" w14:textId="10C002C7" w:rsidR="00615318" w:rsidRPr="00E84B78" w:rsidRDefault="00615318" w:rsidP="00615318">
      <w:pPr>
        <w:pStyle w:val="Textonotapie"/>
        <w:rPr>
          <w:lang w:val="en-US"/>
        </w:rPr>
      </w:pPr>
      <w:r w:rsidRPr="005B45F6">
        <w:rPr>
          <w:lang w:val="en-US"/>
        </w:rPr>
        <w:t xml:space="preserve"> </w:t>
      </w:r>
      <w:hyperlink r:id="rId4" w:history="1">
        <w:r w:rsidR="005B45F6" w:rsidRPr="00E84B78">
          <w:rPr>
            <w:rStyle w:val="Hipervnculo"/>
            <w:lang w:val="en-US"/>
          </w:rPr>
          <w:t>https://doi.org/10.25540/e3y2-aqye</w:t>
        </w:r>
      </w:hyperlink>
      <w:r w:rsidR="005B45F6" w:rsidRPr="00E84B78">
        <w:rPr>
          <w:lang w:val="en-US"/>
        </w:rPr>
        <w:t xml:space="preserve"> </w:t>
      </w:r>
      <w:r w:rsidRPr="00E84B78">
        <w:rPr>
          <w:lang w:val="en-US"/>
        </w:rPr>
        <w:t xml:space="preserve"> https://doi.org/10.25540/e3y2-aqye</w:t>
      </w:r>
    </w:p>
  </w:footnote>
  <w:footnote w:id="9">
    <w:p w14:paraId="4C07A853" w14:textId="464F93E2" w:rsidR="004512E7" w:rsidRDefault="004512E7">
      <w:pPr>
        <w:pStyle w:val="Textonotapie"/>
      </w:pPr>
      <w:r>
        <w:rPr>
          <w:rStyle w:val="Refdenotaalpie"/>
        </w:rPr>
        <w:footnoteRef/>
      </w:r>
      <w:r>
        <w:t xml:space="preserve"> Ver referencia 5.</w:t>
      </w:r>
    </w:p>
  </w:footnote>
  <w:footnote w:id="10">
    <w:p w14:paraId="359B338F" w14:textId="627E9E87" w:rsidR="0059712D" w:rsidRPr="00804C96" w:rsidRDefault="0059712D">
      <w:pPr>
        <w:pStyle w:val="Textonotapie"/>
        <w:rPr>
          <w:lang w:val="en-US"/>
        </w:rPr>
      </w:pPr>
      <w:r>
        <w:rPr>
          <w:rStyle w:val="Refdenotaalpie"/>
        </w:rPr>
        <w:footnoteRef/>
      </w:r>
      <w:r w:rsidRPr="00A174C7">
        <w:t xml:space="preserve"> </w:t>
      </w:r>
      <w:proofErr w:type="spellStart"/>
      <w:r w:rsidRPr="00A174C7">
        <w:t>Ridenhour</w:t>
      </w:r>
      <w:proofErr w:type="spellEnd"/>
      <w:r w:rsidRPr="00A174C7">
        <w:t xml:space="preserve"> B, </w:t>
      </w:r>
      <w:proofErr w:type="spellStart"/>
      <w:r w:rsidRPr="00A174C7">
        <w:t>Kowalik</w:t>
      </w:r>
      <w:proofErr w:type="spellEnd"/>
      <w:r w:rsidRPr="00A174C7">
        <w:t xml:space="preserve"> JM, </w:t>
      </w:r>
      <w:proofErr w:type="spellStart"/>
      <w:r w:rsidRPr="00A174C7">
        <w:t>Shay</w:t>
      </w:r>
      <w:proofErr w:type="spellEnd"/>
      <w:r w:rsidRPr="00A174C7">
        <w:t xml:space="preserve"> DK. </w:t>
      </w:r>
      <w:r w:rsidRPr="00804C96">
        <w:t xml:space="preserve">El número reproductivo básico (R0): consideraciones para su aplicación en la salud </w:t>
      </w:r>
      <w:r w:rsidR="00E84B78" w:rsidRPr="00804C96">
        <w:t>pública</w:t>
      </w:r>
      <w:r w:rsidRPr="00804C96">
        <w:t xml:space="preserve">. </w:t>
      </w:r>
      <w:r w:rsidRPr="0059712D">
        <w:rPr>
          <w:lang w:val="en-US"/>
        </w:rPr>
        <w:t>Am J Public Health. 2018</w:t>
      </w:r>
      <w:proofErr w:type="gramStart"/>
      <w:r w:rsidRPr="0059712D">
        <w:rPr>
          <w:lang w:val="en-US"/>
        </w:rPr>
        <w:t>;108</w:t>
      </w:r>
      <w:proofErr w:type="gramEnd"/>
      <w:r w:rsidRPr="0059712D">
        <w:rPr>
          <w:lang w:val="en-US"/>
        </w:rPr>
        <w:t>(</w:t>
      </w:r>
      <w:proofErr w:type="spellStart"/>
      <w:r w:rsidRPr="0059712D">
        <w:rPr>
          <w:lang w:val="en-US"/>
        </w:rPr>
        <w:t>Suppl</w:t>
      </w:r>
      <w:proofErr w:type="spellEnd"/>
      <w:r w:rsidRPr="0059712D">
        <w:rPr>
          <w:lang w:val="en-US"/>
        </w:rPr>
        <w:t xml:space="preserve"> 6):S455–S465. doi:10.2105/AJPH.2013.301704s</w:t>
      </w:r>
      <w:r w:rsidR="00804C96">
        <w:rPr>
          <w:lang w:val="en-US"/>
        </w:rPr>
        <w:t xml:space="preserve"> </w:t>
      </w:r>
      <w:r w:rsidRPr="00804C96">
        <w:rPr>
          <w:lang w:val="en-US"/>
        </w:rPr>
        <w:t>https://www.ncbi.nlm.nih.gov/pmc/articles/PMC6291769/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A9EA5" w14:textId="77777777" w:rsidR="007131F5" w:rsidRDefault="007131F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7046440"/>
      <w:docPartObj>
        <w:docPartGallery w:val="Watermarks"/>
        <w:docPartUnique/>
      </w:docPartObj>
    </w:sdtPr>
    <w:sdtEndPr/>
    <w:sdtContent>
      <w:p w14:paraId="68DEEE75" w14:textId="43A092F5" w:rsidR="007131F5" w:rsidRDefault="00665BB4">
        <w:pPr>
          <w:pStyle w:val="Encabezado"/>
        </w:pPr>
        <w:r>
          <w:pict w14:anchorId="741B6D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alt="" style="position:absolute;margin-left:0;margin-top:0;width:412.4pt;height:247.4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BORRADOR"/>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97F43" w14:textId="77777777" w:rsidR="007131F5" w:rsidRDefault="007131F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36292"/>
    <w:multiLevelType w:val="hybridMultilevel"/>
    <w:tmpl w:val="87AEAB9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4F3675B"/>
    <w:multiLevelType w:val="hybridMultilevel"/>
    <w:tmpl w:val="F97A6D9C"/>
    <w:lvl w:ilvl="0" w:tplc="B75239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
    <w:nsid w:val="16894915"/>
    <w:multiLevelType w:val="hybridMultilevel"/>
    <w:tmpl w:val="E9AE5072"/>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
    <w:nsid w:val="18C62A6D"/>
    <w:multiLevelType w:val="hybridMultilevel"/>
    <w:tmpl w:val="A6AEE3E2"/>
    <w:lvl w:ilvl="0" w:tplc="DF2C45BC">
      <w:start w:val="1"/>
      <w:numFmt w:val="bullet"/>
      <w:lvlText w:val="-"/>
      <w:lvlJc w:val="left"/>
      <w:pPr>
        <w:ind w:left="360" w:hanging="360"/>
      </w:pPr>
      <w:rPr>
        <w:rFonts w:ascii="Calibri" w:eastAsiaTheme="minorHAnsi" w:hAnsi="Calibri" w:cs="Calibri"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cs="Wingdings" w:hint="default"/>
      </w:rPr>
    </w:lvl>
    <w:lvl w:ilvl="3" w:tplc="0C0A0001" w:tentative="1">
      <w:start w:val="1"/>
      <w:numFmt w:val="bullet"/>
      <w:lvlText w:val=""/>
      <w:lvlJc w:val="left"/>
      <w:pPr>
        <w:ind w:left="2520" w:hanging="360"/>
      </w:pPr>
      <w:rPr>
        <w:rFonts w:ascii="Symbol" w:hAnsi="Symbol" w:cs="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cs="Wingdings" w:hint="default"/>
      </w:rPr>
    </w:lvl>
    <w:lvl w:ilvl="6" w:tplc="0C0A0001" w:tentative="1">
      <w:start w:val="1"/>
      <w:numFmt w:val="bullet"/>
      <w:lvlText w:val=""/>
      <w:lvlJc w:val="left"/>
      <w:pPr>
        <w:ind w:left="4680" w:hanging="360"/>
      </w:pPr>
      <w:rPr>
        <w:rFonts w:ascii="Symbol" w:hAnsi="Symbol" w:cs="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cs="Wingdings" w:hint="default"/>
      </w:rPr>
    </w:lvl>
  </w:abstractNum>
  <w:abstractNum w:abstractNumId="4">
    <w:nsid w:val="1ABD71E1"/>
    <w:multiLevelType w:val="hybridMultilevel"/>
    <w:tmpl w:val="1CC29DCE"/>
    <w:lvl w:ilvl="0" w:tplc="040A0001">
      <w:start w:val="1"/>
      <w:numFmt w:val="bullet"/>
      <w:lvlText w:val=""/>
      <w:lvlJc w:val="left"/>
      <w:pPr>
        <w:ind w:left="360" w:hanging="360"/>
      </w:pPr>
      <w:rPr>
        <w:rFonts w:ascii="Symbol" w:hAnsi="Symbol" w:cs="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cs="Wingdings" w:hint="default"/>
      </w:rPr>
    </w:lvl>
    <w:lvl w:ilvl="3" w:tplc="040A0001" w:tentative="1">
      <w:start w:val="1"/>
      <w:numFmt w:val="bullet"/>
      <w:lvlText w:val=""/>
      <w:lvlJc w:val="left"/>
      <w:pPr>
        <w:ind w:left="2520" w:hanging="360"/>
      </w:pPr>
      <w:rPr>
        <w:rFonts w:ascii="Symbol" w:hAnsi="Symbol" w:cs="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cs="Wingdings" w:hint="default"/>
      </w:rPr>
    </w:lvl>
    <w:lvl w:ilvl="6" w:tplc="040A0001" w:tentative="1">
      <w:start w:val="1"/>
      <w:numFmt w:val="bullet"/>
      <w:lvlText w:val=""/>
      <w:lvlJc w:val="left"/>
      <w:pPr>
        <w:ind w:left="4680" w:hanging="360"/>
      </w:pPr>
      <w:rPr>
        <w:rFonts w:ascii="Symbol" w:hAnsi="Symbol" w:cs="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cs="Wingdings" w:hint="default"/>
      </w:rPr>
    </w:lvl>
  </w:abstractNum>
  <w:abstractNum w:abstractNumId="5">
    <w:nsid w:val="29E91C79"/>
    <w:multiLevelType w:val="hybridMultilevel"/>
    <w:tmpl w:val="F2984100"/>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2CE809BC"/>
    <w:multiLevelType w:val="hybridMultilevel"/>
    <w:tmpl w:val="4328A21A"/>
    <w:lvl w:ilvl="0" w:tplc="66BEE15C">
      <w:start w:val="3"/>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cs="Wingdings" w:hint="default"/>
      </w:rPr>
    </w:lvl>
    <w:lvl w:ilvl="3" w:tplc="0C0A0001" w:tentative="1">
      <w:start w:val="1"/>
      <w:numFmt w:val="bullet"/>
      <w:lvlText w:val=""/>
      <w:lvlJc w:val="left"/>
      <w:pPr>
        <w:ind w:left="3240" w:hanging="360"/>
      </w:pPr>
      <w:rPr>
        <w:rFonts w:ascii="Symbol" w:hAnsi="Symbol" w:cs="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cs="Wingdings" w:hint="default"/>
      </w:rPr>
    </w:lvl>
    <w:lvl w:ilvl="6" w:tplc="0C0A0001" w:tentative="1">
      <w:start w:val="1"/>
      <w:numFmt w:val="bullet"/>
      <w:lvlText w:val=""/>
      <w:lvlJc w:val="left"/>
      <w:pPr>
        <w:ind w:left="5400" w:hanging="360"/>
      </w:pPr>
      <w:rPr>
        <w:rFonts w:ascii="Symbol" w:hAnsi="Symbol" w:cs="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cs="Wingdings" w:hint="default"/>
      </w:rPr>
    </w:lvl>
  </w:abstractNum>
  <w:abstractNum w:abstractNumId="7">
    <w:nsid w:val="38821D67"/>
    <w:multiLevelType w:val="hybridMultilevel"/>
    <w:tmpl w:val="2E56FF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B8517A3"/>
    <w:multiLevelType w:val="hybridMultilevel"/>
    <w:tmpl w:val="B44A23C8"/>
    <w:lvl w:ilvl="0" w:tplc="0F1ADA56">
      <w:start w:val="1"/>
      <w:numFmt w:val="decimal"/>
      <w:lvlText w:val="%1."/>
      <w:lvlJc w:val="left"/>
      <w:pPr>
        <w:ind w:left="1778" w:hanging="360"/>
      </w:pPr>
      <w:rPr>
        <w:rFonts w:hint="default"/>
      </w:rPr>
    </w:lvl>
    <w:lvl w:ilvl="1" w:tplc="0C0A0019" w:tentative="1">
      <w:start w:val="1"/>
      <w:numFmt w:val="lowerLetter"/>
      <w:lvlText w:val="%2."/>
      <w:lvlJc w:val="left"/>
      <w:pPr>
        <w:ind w:left="2498" w:hanging="360"/>
      </w:pPr>
    </w:lvl>
    <w:lvl w:ilvl="2" w:tplc="0C0A001B" w:tentative="1">
      <w:start w:val="1"/>
      <w:numFmt w:val="lowerRoman"/>
      <w:lvlText w:val="%3."/>
      <w:lvlJc w:val="right"/>
      <w:pPr>
        <w:ind w:left="3218" w:hanging="180"/>
      </w:pPr>
    </w:lvl>
    <w:lvl w:ilvl="3" w:tplc="0C0A000F" w:tentative="1">
      <w:start w:val="1"/>
      <w:numFmt w:val="decimal"/>
      <w:lvlText w:val="%4."/>
      <w:lvlJc w:val="left"/>
      <w:pPr>
        <w:ind w:left="3938" w:hanging="360"/>
      </w:pPr>
    </w:lvl>
    <w:lvl w:ilvl="4" w:tplc="0C0A0019" w:tentative="1">
      <w:start w:val="1"/>
      <w:numFmt w:val="lowerLetter"/>
      <w:lvlText w:val="%5."/>
      <w:lvlJc w:val="left"/>
      <w:pPr>
        <w:ind w:left="4658" w:hanging="360"/>
      </w:pPr>
    </w:lvl>
    <w:lvl w:ilvl="5" w:tplc="0C0A001B" w:tentative="1">
      <w:start w:val="1"/>
      <w:numFmt w:val="lowerRoman"/>
      <w:lvlText w:val="%6."/>
      <w:lvlJc w:val="right"/>
      <w:pPr>
        <w:ind w:left="5378" w:hanging="180"/>
      </w:pPr>
    </w:lvl>
    <w:lvl w:ilvl="6" w:tplc="0C0A000F" w:tentative="1">
      <w:start w:val="1"/>
      <w:numFmt w:val="decimal"/>
      <w:lvlText w:val="%7."/>
      <w:lvlJc w:val="left"/>
      <w:pPr>
        <w:ind w:left="6098" w:hanging="360"/>
      </w:pPr>
    </w:lvl>
    <w:lvl w:ilvl="7" w:tplc="0C0A0019" w:tentative="1">
      <w:start w:val="1"/>
      <w:numFmt w:val="lowerLetter"/>
      <w:lvlText w:val="%8."/>
      <w:lvlJc w:val="left"/>
      <w:pPr>
        <w:ind w:left="6818" w:hanging="360"/>
      </w:pPr>
    </w:lvl>
    <w:lvl w:ilvl="8" w:tplc="0C0A001B" w:tentative="1">
      <w:start w:val="1"/>
      <w:numFmt w:val="lowerRoman"/>
      <w:lvlText w:val="%9."/>
      <w:lvlJc w:val="right"/>
      <w:pPr>
        <w:ind w:left="7538" w:hanging="180"/>
      </w:pPr>
    </w:lvl>
  </w:abstractNum>
  <w:abstractNum w:abstractNumId="9">
    <w:nsid w:val="3E417DEC"/>
    <w:multiLevelType w:val="hybridMultilevel"/>
    <w:tmpl w:val="B0B6B3C4"/>
    <w:lvl w:ilvl="0" w:tplc="331C2520">
      <w:start w:val="1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0">
    <w:nsid w:val="5C4041F5"/>
    <w:multiLevelType w:val="hybridMultilevel"/>
    <w:tmpl w:val="3E4E8E16"/>
    <w:lvl w:ilvl="0" w:tplc="66BEE15C">
      <w:start w:val="3"/>
      <w:numFmt w:val="bullet"/>
      <w:lvlText w:val="-"/>
      <w:lvlJc w:val="left"/>
      <w:pPr>
        <w:ind w:left="360" w:hanging="360"/>
      </w:pPr>
      <w:rPr>
        <w:rFonts w:ascii="Calibri" w:eastAsiaTheme="minorHAnsi" w:hAnsi="Calibri" w:cs="Calibri"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cs="Wingdings" w:hint="default"/>
      </w:rPr>
    </w:lvl>
    <w:lvl w:ilvl="3" w:tplc="040A0001" w:tentative="1">
      <w:start w:val="1"/>
      <w:numFmt w:val="bullet"/>
      <w:lvlText w:val=""/>
      <w:lvlJc w:val="left"/>
      <w:pPr>
        <w:ind w:left="2520" w:hanging="360"/>
      </w:pPr>
      <w:rPr>
        <w:rFonts w:ascii="Symbol" w:hAnsi="Symbol" w:cs="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cs="Wingdings" w:hint="default"/>
      </w:rPr>
    </w:lvl>
    <w:lvl w:ilvl="6" w:tplc="040A0001" w:tentative="1">
      <w:start w:val="1"/>
      <w:numFmt w:val="bullet"/>
      <w:lvlText w:val=""/>
      <w:lvlJc w:val="left"/>
      <w:pPr>
        <w:ind w:left="4680" w:hanging="360"/>
      </w:pPr>
      <w:rPr>
        <w:rFonts w:ascii="Symbol" w:hAnsi="Symbol" w:cs="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cs="Wingdings" w:hint="default"/>
      </w:rPr>
    </w:lvl>
  </w:abstractNum>
  <w:abstractNum w:abstractNumId="11">
    <w:nsid w:val="7BC328BF"/>
    <w:multiLevelType w:val="hybridMultilevel"/>
    <w:tmpl w:val="6DBE95E8"/>
    <w:lvl w:ilvl="0" w:tplc="AA840EA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7"/>
  </w:num>
  <w:num w:numId="2">
    <w:abstractNumId w:val="11"/>
  </w:num>
  <w:num w:numId="3">
    <w:abstractNumId w:val="6"/>
  </w:num>
  <w:num w:numId="4">
    <w:abstractNumId w:val="5"/>
  </w:num>
  <w:num w:numId="5">
    <w:abstractNumId w:val="0"/>
  </w:num>
  <w:num w:numId="6">
    <w:abstractNumId w:val="2"/>
  </w:num>
  <w:num w:numId="7">
    <w:abstractNumId w:val="8"/>
  </w:num>
  <w:num w:numId="8">
    <w:abstractNumId w:val="3"/>
  </w:num>
  <w:num w:numId="9">
    <w:abstractNumId w:val="1"/>
  </w:num>
  <w:num w:numId="10">
    <w:abstractNumId w:val="9"/>
  </w:num>
  <w:num w:numId="11">
    <w:abstractNumId w:val="4"/>
  </w:num>
  <w:num w:numId="12">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 Luis Peray">
    <w15:presenceInfo w15:providerId="Windows Live" w15:userId="19cf454f3c1d7c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activeWritingStyle w:appName="MSWord" w:lang="pt-BR" w:vendorID="64" w:dllVersion="131078" w:nlCheck="1" w:checkStyle="0"/>
  <w:activeWritingStyle w:appName="MSWord" w:lang="es-ES"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939"/>
    <w:rsid w:val="00065BA3"/>
    <w:rsid w:val="000959A4"/>
    <w:rsid w:val="000F79E1"/>
    <w:rsid w:val="00113BC7"/>
    <w:rsid w:val="00117E48"/>
    <w:rsid w:val="00127D06"/>
    <w:rsid w:val="00142F6A"/>
    <w:rsid w:val="0016213C"/>
    <w:rsid w:val="00184291"/>
    <w:rsid w:val="0018487F"/>
    <w:rsid w:val="001E44FD"/>
    <w:rsid w:val="00246251"/>
    <w:rsid w:val="0024720F"/>
    <w:rsid w:val="00257A54"/>
    <w:rsid w:val="00283326"/>
    <w:rsid w:val="002D42BD"/>
    <w:rsid w:val="002D45FD"/>
    <w:rsid w:val="003B5215"/>
    <w:rsid w:val="004512E7"/>
    <w:rsid w:val="00463939"/>
    <w:rsid w:val="00471489"/>
    <w:rsid w:val="004B3218"/>
    <w:rsid w:val="00503EED"/>
    <w:rsid w:val="00561D10"/>
    <w:rsid w:val="00566AE9"/>
    <w:rsid w:val="0059712D"/>
    <w:rsid w:val="005A4850"/>
    <w:rsid w:val="005B45F6"/>
    <w:rsid w:val="005C52AC"/>
    <w:rsid w:val="005E4D85"/>
    <w:rsid w:val="00615318"/>
    <w:rsid w:val="00665BB4"/>
    <w:rsid w:val="007131F5"/>
    <w:rsid w:val="0078486A"/>
    <w:rsid w:val="007F6910"/>
    <w:rsid w:val="00804C96"/>
    <w:rsid w:val="00823027"/>
    <w:rsid w:val="008B60E2"/>
    <w:rsid w:val="008E596D"/>
    <w:rsid w:val="009053E6"/>
    <w:rsid w:val="00941C11"/>
    <w:rsid w:val="00962F1B"/>
    <w:rsid w:val="009B74B0"/>
    <w:rsid w:val="009C7099"/>
    <w:rsid w:val="009F49E5"/>
    <w:rsid w:val="00A0217E"/>
    <w:rsid w:val="00A174C7"/>
    <w:rsid w:val="00A84FDE"/>
    <w:rsid w:val="00A92D6C"/>
    <w:rsid w:val="00B33F85"/>
    <w:rsid w:val="00B87F9B"/>
    <w:rsid w:val="00BA1CA7"/>
    <w:rsid w:val="00BD2F33"/>
    <w:rsid w:val="00BF2C94"/>
    <w:rsid w:val="00C22632"/>
    <w:rsid w:val="00C74B84"/>
    <w:rsid w:val="00C84EC1"/>
    <w:rsid w:val="00C96375"/>
    <w:rsid w:val="00CA2CCB"/>
    <w:rsid w:val="00CC5E22"/>
    <w:rsid w:val="00D06523"/>
    <w:rsid w:val="00D773FF"/>
    <w:rsid w:val="00D820DB"/>
    <w:rsid w:val="00DA3672"/>
    <w:rsid w:val="00DB618E"/>
    <w:rsid w:val="00DE3EB1"/>
    <w:rsid w:val="00E121BD"/>
    <w:rsid w:val="00E21F63"/>
    <w:rsid w:val="00E84B78"/>
    <w:rsid w:val="00F53846"/>
    <w:rsid w:val="00FB09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F1B59C"/>
  <w15:chartTrackingRefBased/>
  <w15:docId w15:val="{2D965812-00C3-4ACD-898F-D85202860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3939"/>
    <w:pPr>
      <w:ind w:left="720"/>
      <w:contextualSpacing/>
    </w:pPr>
  </w:style>
  <w:style w:type="paragraph" w:styleId="Encabezado">
    <w:name w:val="header"/>
    <w:basedOn w:val="Normal"/>
    <w:link w:val="EncabezadoCar"/>
    <w:uiPriority w:val="99"/>
    <w:unhideWhenUsed/>
    <w:rsid w:val="001842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4291"/>
  </w:style>
  <w:style w:type="paragraph" w:styleId="Piedepgina">
    <w:name w:val="footer"/>
    <w:basedOn w:val="Normal"/>
    <w:link w:val="PiedepginaCar"/>
    <w:uiPriority w:val="99"/>
    <w:unhideWhenUsed/>
    <w:rsid w:val="001842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4291"/>
  </w:style>
  <w:style w:type="character" w:styleId="Refdecomentario">
    <w:name w:val="annotation reference"/>
    <w:basedOn w:val="Fuentedeprrafopredeter"/>
    <w:uiPriority w:val="99"/>
    <w:semiHidden/>
    <w:unhideWhenUsed/>
    <w:rsid w:val="00F53846"/>
    <w:rPr>
      <w:sz w:val="16"/>
      <w:szCs w:val="16"/>
    </w:rPr>
  </w:style>
  <w:style w:type="paragraph" w:styleId="Textocomentario">
    <w:name w:val="annotation text"/>
    <w:basedOn w:val="Normal"/>
    <w:link w:val="TextocomentarioCar"/>
    <w:uiPriority w:val="99"/>
    <w:semiHidden/>
    <w:unhideWhenUsed/>
    <w:rsid w:val="00F5384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53846"/>
    <w:rPr>
      <w:sz w:val="20"/>
      <w:szCs w:val="20"/>
    </w:rPr>
  </w:style>
  <w:style w:type="paragraph" w:styleId="Asuntodelcomentario">
    <w:name w:val="annotation subject"/>
    <w:basedOn w:val="Textocomentario"/>
    <w:next w:val="Textocomentario"/>
    <w:link w:val="AsuntodelcomentarioCar"/>
    <w:uiPriority w:val="99"/>
    <w:semiHidden/>
    <w:unhideWhenUsed/>
    <w:rsid w:val="00F53846"/>
    <w:rPr>
      <w:b/>
      <w:bCs/>
    </w:rPr>
  </w:style>
  <w:style w:type="character" w:customStyle="1" w:styleId="AsuntodelcomentarioCar">
    <w:name w:val="Asunto del comentario Car"/>
    <w:basedOn w:val="TextocomentarioCar"/>
    <w:link w:val="Asuntodelcomentario"/>
    <w:uiPriority w:val="99"/>
    <w:semiHidden/>
    <w:rsid w:val="00F53846"/>
    <w:rPr>
      <w:b/>
      <w:bCs/>
      <w:sz w:val="20"/>
      <w:szCs w:val="20"/>
    </w:rPr>
  </w:style>
  <w:style w:type="paragraph" w:styleId="Textodeglobo">
    <w:name w:val="Balloon Text"/>
    <w:basedOn w:val="Normal"/>
    <w:link w:val="TextodegloboCar"/>
    <w:uiPriority w:val="99"/>
    <w:semiHidden/>
    <w:unhideWhenUsed/>
    <w:rsid w:val="00F538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3846"/>
    <w:rPr>
      <w:rFonts w:ascii="Segoe UI" w:hAnsi="Segoe UI" w:cs="Segoe UI"/>
      <w:sz w:val="18"/>
      <w:szCs w:val="18"/>
    </w:rPr>
  </w:style>
  <w:style w:type="paragraph" w:styleId="Textonotapie">
    <w:name w:val="footnote text"/>
    <w:basedOn w:val="Normal"/>
    <w:link w:val="TextonotapieCar"/>
    <w:uiPriority w:val="99"/>
    <w:unhideWhenUsed/>
    <w:rsid w:val="00D06523"/>
    <w:pPr>
      <w:spacing w:after="0" w:line="240" w:lineRule="auto"/>
    </w:pPr>
    <w:rPr>
      <w:sz w:val="20"/>
      <w:szCs w:val="20"/>
    </w:rPr>
  </w:style>
  <w:style w:type="character" w:customStyle="1" w:styleId="TextonotapieCar">
    <w:name w:val="Texto nota pie Car"/>
    <w:basedOn w:val="Fuentedeprrafopredeter"/>
    <w:link w:val="Textonotapie"/>
    <w:uiPriority w:val="99"/>
    <w:rsid w:val="00D06523"/>
    <w:rPr>
      <w:sz w:val="20"/>
      <w:szCs w:val="20"/>
    </w:rPr>
  </w:style>
  <w:style w:type="character" w:styleId="Refdenotaalpie">
    <w:name w:val="footnote reference"/>
    <w:basedOn w:val="Fuentedeprrafopredeter"/>
    <w:uiPriority w:val="99"/>
    <w:semiHidden/>
    <w:unhideWhenUsed/>
    <w:rsid w:val="00D06523"/>
    <w:rPr>
      <w:vertAlign w:val="superscript"/>
    </w:rPr>
  </w:style>
  <w:style w:type="character" w:styleId="Hipervnculo">
    <w:name w:val="Hyperlink"/>
    <w:basedOn w:val="Fuentedeprrafopredeter"/>
    <w:uiPriority w:val="99"/>
    <w:unhideWhenUsed/>
    <w:rsid w:val="009B74B0"/>
    <w:rPr>
      <w:color w:val="0563C1" w:themeColor="hyperlink"/>
      <w:u w:val="single"/>
    </w:rPr>
  </w:style>
  <w:style w:type="character" w:customStyle="1" w:styleId="UnresolvedMention">
    <w:name w:val="Unresolved Mention"/>
    <w:basedOn w:val="Fuentedeprrafopredeter"/>
    <w:uiPriority w:val="99"/>
    <w:semiHidden/>
    <w:unhideWhenUsed/>
    <w:rsid w:val="009B74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10907">
      <w:bodyDiv w:val="1"/>
      <w:marLeft w:val="0"/>
      <w:marRight w:val="0"/>
      <w:marTop w:val="0"/>
      <w:marBottom w:val="0"/>
      <w:divBdr>
        <w:top w:val="none" w:sz="0" w:space="0" w:color="auto"/>
        <w:left w:val="none" w:sz="0" w:space="0" w:color="auto"/>
        <w:bottom w:val="none" w:sz="0" w:space="0" w:color="auto"/>
        <w:right w:val="none" w:sz="0" w:space="0" w:color="auto"/>
      </w:divBdr>
      <w:divsChild>
        <w:div w:id="430392525">
          <w:marLeft w:val="0"/>
          <w:marRight w:val="0"/>
          <w:marTop w:val="0"/>
          <w:marBottom w:val="0"/>
          <w:divBdr>
            <w:top w:val="none" w:sz="0" w:space="0" w:color="auto"/>
            <w:left w:val="none" w:sz="0" w:space="0" w:color="auto"/>
            <w:bottom w:val="none" w:sz="0" w:space="0" w:color="auto"/>
            <w:right w:val="none" w:sz="0" w:space="0" w:color="auto"/>
          </w:divBdr>
          <w:divsChild>
            <w:div w:id="212351321">
              <w:marLeft w:val="0"/>
              <w:marRight w:val="0"/>
              <w:marTop w:val="0"/>
              <w:marBottom w:val="0"/>
              <w:divBdr>
                <w:top w:val="none" w:sz="0" w:space="0" w:color="auto"/>
                <w:left w:val="none" w:sz="0" w:space="0" w:color="auto"/>
                <w:bottom w:val="none" w:sz="0" w:space="0" w:color="auto"/>
                <w:right w:val="none" w:sz="0" w:space="0" w:color="auto"/>
              </w:divBdr>
              <w:divsChild>
                <w:div w:id="1429306307">
                  <w:marLeft w:val="0"/>
                  <w:marRight w:val="0"/>
                  <w:marTop w:val="0"/>
                  <w:marBottom w:val="0"/>
                  <w:divBdr>
                    <w:top w:val="none" w:sz="0" w:space="0" w:color="auto"/>
                    <w:left w:val="none" w:sz="0" w:space="0" w:color="auto"/>
                    <w:bottom w:val="none" w:sz="0" w:space="0" w:color="auto"/>
                    <w:right w:val="none" w:sz="0" w:space="0" w:color="auto"/>
                  </w:divBdr>
                  <w:divsChild>
                    <w:div w:id="20263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6113">
      <w:bodyDiv w:val="1"/>
      <w:marLeft w:val="0"/>
      <w:marRight w:val="0"/>
      <w:marTop w:val="0"/>
      <w:marBottom w:val="0"/>
      <w:divBdr>
        <w:top w:val="none" w:sz="0" w:space="0" w:color="auto"/>
        <w:left w:val="none" w:sz="0" w:space="0" w:color="auto"/>
        <w:bottom w:val="none" w:sz="0" w:space="0" w:color="auto"/>
        <w:right w:val="none" w:sz="0" w:space="0" w:color="auto"/>
      </w:divBdr>
    </w:div>
    <w:div w:id="391463341">
      <w:bodyDiv w:val="1"/>
      <w:marLeft w:val="0"/>
      <w:marRight w:val="0"/>
      <w:marTop w:val="0"/>
      <w:marBottom w:val="0"/>
      <w:divBdr>
        <w:top w:val="none" w:sz="0" w:space="0" w:color="auto"/>
        <w:left w:val="none" w:sz="0" w:space="0" w:color="auto"/>
        <w:bottom w:val="none" w:sz="0" w:space="0" w:color="auto"/>
        <w:right w:val="none" w:sz="0" w:space="0" w:color="auto"/>
      </w:divBdr>
      <w:divsChild>
        <w:div w:id="1102724518">
          <w:marLeft w:val="0"/>
          <w:marRight w:val="0"/>
          <w:marTop w:val="0"/>
          <w:marBottom w:val="0"/>
          <w:divBdr>
            <w:top w:val="none" w:sz="0" w:space="0" w:color="auto"/>
            <w:left w:val="none" w:sz="0" w:space="0" w:color="auto"/>
            <w:bottom w:val="none" w:sz="0" w:space="0" w:color="auto"/>
            <w:right w:val="none" w:sz="0" w:space="0" w:color="auto"/>
          </w:divBdr>
          <w:divsChild>
            <w:div w:id="666904814">
              <w:marLeft w:val="0"/>
              <w:marRight w:val="0"/>
              <w:marTop w:val="0"/>
              <w:marBottom w:val="0"/>
              <w:divBdr>
                <w:top w:val="none" w:sz="0" w:space="0" w:color="auto"/>
                <w:left w:val="none" w:sz="0" w:space="0" w:color="auto"/>
                <w:bottom w:val="none" w:sz="0" w:space="0" w:color="auto"/>
                <w:right w:val="none" w:sz="0" w:space="0" w:color="auto"/>
              </w:divBdr>
              <w:divsChild>
                <w:div w:id="870067204">
                  <w:marLeft w:val="0"/>
                  <w:marRight w:val="0"/>
                  <w:marTop w:val="0"/>
                  <w:marBottom w:val="0"/>
                  <w:divBdr>
                    <w:top w:val="none" w:sz="0" w:space="0" w:color="auto"/>
                    <w:left w:val="none" w:sz="0" w:space="0" w:color="auto"/>
                    <w:bottom w:val="none" w:sz="0" w:space="0" w:color="auto"/>
                    <w:right w:val="none" w:sz="0" w:space="0" w:color="auto"/>
                  </w:divBdr>
                </w:div>
              </w:divsChild>
            </w:div>
            <w:div w:id="2010404251">
              <w:marLeft w:val="0"/>
              <w:marRight w:val="0"/>
              <w:marTop w:val="0"/>
              <w:marBottom w:val="0"/>
              <w:divBdr>
                <w:top w:val="none" w:sz="0" w:space="0" w:color="auto"/>
                <w:left w:val="none" w:sz="0" w:space="0" w:color="auto"/>
                <w:bottom w:val="none" w:sz="0" w:space="0" w:color="auto"/>
                <w:right w:val="none" w:sz="0" w:space="0" w:color="auto"/>
              </w:divBdr>
              <w:divsChild>
                <w:div w:id="983698059">
                  <w:marLeft w:val="0"/>
                  <w:marRight w:val="0"/>
                  <w:marTop w:val="0"/>
                  <w:marBottom w:val="0"/>
                  <w:divBdr>
                    <w:top w:val="none" w:sz="0" w:space="0" w:color="auto"/>
                    <w:left w:val="none" w:sz="0" w:space="0" w:color="auto"/>
                    <w:bottom w:val="none" w:sz="0" w:space="0" w:color="auto"/>
                    <w:right w:val="none" w:sz="0" w:space="0" w:color="auto"/>
                  </w:divBdr>
                </w:div>
              </w:divsChild>
            </w:div>
            <w:div w:id="457573689">
              <w:marLeft w:val="0"/>
              <w:marRight w:val="0"/>
              <w:marTop w:val="0"/>
              <w:marBottom w:val="0"/>
              <w:divBdr>
                <w:top w:val="none" w:sz="0" w:space="0" w:color="auto"/>
                <w:left w:val="none" w:sz="0" w:space="0" w:color="auto"/>
                <w:bottom w:val="none" w:sz="0" w:space="0" w:color="auto"/>
                <w:right w:val="none" w:sz="0" w:space="0" w:color="auto"/>
              </w:divBdr>
              <w:divsChild>
                <w:div w:id="707531414">
                  <w:marLeft w:val="0"/>
                  <w:marRight w:val="0"/>
                  <w:marTop w:val="0"/>
                  <w:marBottom w:val="0"/>
                  <w:divBdr>
                    <w:top w:val="none" w:sz="0" w:space="0" w:color="auto"/>
                    <w:left w:val="none" w:sz="0" w:space="0" w:color="auto"/>
                    <w:bottom w:val="none" w:sz="0" w:space="0" w:color="auto"/>
                    <w:right w:val="none" w:sz="0" w:space="0" w:color="auto"/>
                  </w:divBdr>
                </w:div>
              </w:divsChild>
            </w:div>
            <w:div w:id="600181352">
              <w:marLeft w:val="0"/>
              <w:marRight w:val="0"/>
              <w:marTop w:val="0"/>
              <w:marBottom w:val="0"/>
              <w:divBdr>
                <w:top w:val="none" w:sz="0" w:space="0" w:color="auto"/>
                <w:left w:val="none" w:sz="0" w:space="0" w:color="auto"/>
                <w:bottom w:val="none" w:sz="0" w:space="0" w:color="auto"/>
                <w:right w:val="none" w:sz="0" w:space="0" w:color="auto"/>
              </w:divBdr>
              <w:divsChild>
                <w:div w:id="201657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62460">
      <w:bodyDiv w:val="1"/>
      <w:marLeft w:val="0"/>
      <w:marRight w:val="0"/>
      <w:marTop w:val="0"/>
      <w:marBottom w:val="0"/>
      <w:divBdr>
        <w:top w:val="none" w:sz="0" w:space="0" w:color="auto"/>
        <w:left w:val="none" w:sz="0" w:space="0" w:color="auto"/>
        <w:bottom w:val="none" w:sz="0" w:space="0" w:color="auto"/>
        <w:right w:val="none" w:sz="0" w:space="0" w:color="auto"/>
      </w:divBdr>
      <w:divsChild>
        <w:div w:id="1093010440">
          <w:marLeft w:val="0"/>
          <w:marRight w:val="0"/>
          <w:marTop w:val="0"/>
          <w:marBottom w:val="0"/>
          <w:divBdr>
            <w:top w:val="none" w:sz="0" w:space="0" w:color="auto"/>
            <w:left w:val="none" w:sz="0" w:space="0" w:color="auto"/>
            <w:bottom w:val="none" w:sz="0" w:space="0" w:color="auto"/>
            <w:right w:val="none" w:sz="0" w:space="0" w:color="auto"/>
          </w:divBdr>
          <w:divsChild>
            <w:div w:id="1422294013">
              <w:marLeft w:val="0"/>
              <w:marRight w:val="0"/>
              <w:marTop w:val="0"/>
              <w:marBottom w:val="0"/>
              <w:divBdr>
                <w:top w:val="none" w:sz="0" w:space="0" w:color="auto"/>
                <w:left w:val="none" w:sz="0" w:space="0" w:color="auto"/>
                <w:bottom w:val="none" w:sz="0" w:space="0" w:color="auto"/>
                <w:right w:val="none" w:sz="0" w:space="0" w:color="auto"/>
              </w:divBdr>
              <w:divsChild>
                <w:div w:id="5777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947648">
      <w:bodyDiv w:val="1"/>
      <w:marLeft w:val="0"/>
      <w:marRight w:val="0"/>
      <w:marTop w:val="0"/>
      <w:marBottom w:val="0"/>
      <w:divBdr>
        <w:top w:val="none" w:sz="0" w:space="0" w:color="auto"/>
        <w:left w:val="none" w:sz="0" w:space="0" w:color="auto"/>
        <w:bottom w:val="none" w:sz="0" w:space="0" w:color="auto"/>
        <w:right w:val="none" w:sz="0" w:space="0" w:color="auto"/>
      </w:divBdr>
      <w:divsChild>
        <w:div w:id="1271664997">
          <w:marLeft w:val="0"/>
          <w:marRight w:val="0"/>
          <w:marTop w:val="0"/>
          <w:marBottom w:val="0"/>
          <w:divBdr>
            <w:top w:val="none" w:sz="0" w:space="0" w:color="auto"/>
            <w:left w:val="none" w:sz="0" w:space="0" w:color="auto"/>
            <w:bottom w:val="none" w:sz="0" w:space="0" w:color="auto"/>
            <w:right w:val="none" w:sz="0" w:space="0" w:color="auto"/>
          </w:divBdr>
          <w:divsChild>
            <w:div w:id="410932635">
              <w:marLeft w:val="0"/>
              <w:marRight w:val="0"/>
              <w:marTop w:val="0"/>
              <w:marBottom w:val="0"/>
              <w:divBdr>
                <w:top w:val="none" w:sz="0" w:space="0" w:color="auto"/>
                <w:left w:val="none" w:sz="0" w:space="0" w:color="auto"/>
                <w:bottom w:val="none" w:sz="0" w:space="0" w:color="auto"/>
                <w:right w:val="none" w:sz="0" w:space="0" w:color="auto"/>
              </w:divBdr>
            </w:div>
          </w:divsChild>
        </w:div>
        <w:div w:id="1581870940">
          <w:marLeft w:val="0"/>
          <w:marRight w:val="0"/>
          <w:marTop w:val="75"/>
          <w:marBottom w:val="0"/>
          <w:divBdr>
            <w:top w:val="none" w:sz="0" w:space="0" w:color="auto"/>
            <w:left w:val="none" w:sz="0" w:space="0" w:color="auto"/>
            <w:bottom w:val="none" w:sz="0" w:space="0" w:color="auto"/>
            <w:right w:val="none" w:sz="0" w:space="0" w:color="auto"/>
          </w:divBdr>
        </w:div>
        <w:div w:id="1433891245">
          <w:marLeft w:val="0"/>
          <w:marRight w:val="0"/>
          <w:marTop w:val="75"/>
          <w:marBottom w:val="0"/>
          <w:divBdr>
            <w:top w:val="none" w:sz="0" w:space="0" w:color="auto"/>
            <w:left w:val="none" w:sz="0" w:space="0" w:color="auto"/>
            <w:bottom w:val="none" w:sz="0" w:space="0" w:color="auto"/>
            <w:right w:val="none" w:sz="0" w:space="0" w:color="auto"/>
          </w:divBdr>
        </w:div>
      </w:divsChild>
    </w:div>
    <w:div w:id="859661492">
      <w:bodyDiv w:val="1"/>
      <w:marLeft w:val="0"/>
      <w:marRight w:val="0"/>
      <w:marTop w:val="0"/>
      <w:marBottom w:val="0"/>
      <w:divBdr>
        <w:top w:val="none" w:sz="0" w:space="0" w:color="auto"/>
        <w:left w:val="none" w:sz="0" w:space="0" w:color="auto"/>
        <w:bottom w:val="none" w:sz="0" w:space="0" w:color="auto"/>
        <w:right w:val="none" w:sz="0" w:space="0" w:color="auto"/>
      </w:divBdr>
    </w:div>
    <w:div w:id="896741929">
      <w:bodyDiv w:val="1"/>
      <w:marLeft w:val="0"/>
      <w:marRight w:val="0"/>
      <w:marTop w:val="0"/>
      <w:marBottom w:val="0"/>
      <w:divBdr>
        <w:top w:val="none" w:sz="0" w:space="0" w:color="auto"/>
        <w:left w:val="none" w:sz="0" w:space="0" w:color="auto"/>
        <w:bottom w:val="none" w:sz="0" w:space="0" w:color="auto"/>
        <w:right w:val="none" w:sz="0" w:space="0" w:color="auto"/>
      </w:divBdr>
      <w:divsChild>
        <w:div w:id="1655142119">
          <w:marLeft w:val="0"/>
          <w:marRight w:val="0"/>
          <w:marTop w:val="0"/>
          <w:marBottom w:val="0"/>
          <w:divBdr>
            <w:top w:val="none" w:sz="0" w:space="0" w:color="auto"/>
            <w:left w:val="none" w:sz="0" w:space="0" w:color="auto"/>
            <w:bottom w:val="none" w:sz="0" w:space="0" w:color="auto"/>
            <w:right w:val="none" w:sz="0" w:space="0" w:color="auto"/>
          </w:divBdr>
          <w:divsChild>
            <w:div w:id="593779677">
              <w:marLeft w:val="0"/>
              <w:marRight w:val="0"/>
              <w:marTop w:val="0"/>
              <w:marBottom w:val="0"/>
              <w:divBdr>
                <w:top w:val="none" w:sz="0" w:space="0" w:color="auto"/>
                <w:left w:val="none" w:sz="0" w:space="0" w:color="auto"/>
                <w:bottom w:val="none" w:sz="0" w:space="0" w:color="auto"/>
                <w:right w:val="none" w:sz="0" w:space="0" w:color="auto"/>
              </w:divBdr>
              <w:divsChild>
                <w:div w:id="6222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831901">
      <w:bodyDiv w:val="1"/>
      <w:marLeft w:val="0"/>
      <w:marRight w:val="0"/>
      <w:marTop w:val="0"/>
      <w:marBottom w:val="0"/>
      <w:divBdr>
        <w:top w:val="none" w:sz="0" w:space="0" w:color="auto"/>
        <w:left w:val="none" w:sz="0" w:space="0" w:color="auto"/>
        <w:bottom w:val="none" w:sz="0" w:space="0" w:color="auto"/>
        <w:right w:val="none" w:sz="0" w:space="0" w:color="auto"/>
      </w:divBdr>
    </w:div>
    <w:div w:id="1341201128">
      <w:bodyDiv w:val="1"/>
      <w:marLeft w:val="0"/>
      <w:marRight w:val="0"/>
      <w:marTop w:val="0"/>
      <w:marBottom w:val="0"/>
      <w:divBdr>
        <w:top w:val="none" w:sz="0" w:space="0" w:color="auto"/>
        <w:left w:val="none" w:sz="0" w:space="0" w:color="auto"/>
        <w:bottom w:val="none" w:sz="0" w:space="0" w:color="auto"/>
        <w:right w:val="none" w:sz="0" w:space="0" w:color="auto"/>
      </w:divBdr>
      <w:divsChild>
        <w:div w:id="1271279665">
          <w:marLeft w:val="0"/>
          <w:marRight w:val="0"/>
          <w:marTop w:val="0"/>
          <w:marBottom w:val="0"/>
          <w:divBdr>
            <w:top w:val="none" w:sz="0" w:space="0" w:color="auto"/>
            <w:left w:val="none" w:sz="0" w:space="0" w:color="auto"/>
            <w:bottom w:val="none" w:sz="0" w:space="0" w:color="auto"/>
            <w:right w:val="none" w:sz="0" w:space="0" w:color="auto"/>
          </w:divBdr>
          <w:divsChild>
            <w:div w:id="189149149">
              <w:marLeft w:val="0"/>
              <w:marRight w:val="0"/>
              <w:marTop w:val="0"/>
              <w:marBottom w:val="0"/>
              <w:divBdr>
                <w:top w:val="none" w:sz="0" w:space="0" w:color="auto"/>
                <w:left w:val="none" w:sz="0" w:space="0" w:color="auto"/>
                <w:bottom w:val="none" w:sz="0" w:space="0" w:color="auto"/>
                <w:right w:val="none" w:sz="0" w:space="0" w:color="auto"/>
              </w:divBdr>
              <w:divsChild>
                <w:div w:id="192579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900451">
      <w:bodyDiv w:val="1"/>
      <w:marLeft w:val="0"/>
      <w:marRight w:val="0"/>
      <w:marTop w:val="0"/>
      <w:marBottom w:val="0"/>
      <w:divBdr>
        <w:top w:val="none" w:sz="0" w:space="0" w:color="auto"/>
        <w:left w:val="none" w:sz="0" w:space="0" w:color="auto"/>
        <w:bottom w:val="none" w:sz="0" w:space="0" w:color="auto"/>
        <w:right w:val="none" w:sz="0" w:space="0" w:color="auto"/>
      </w:divBdr>
      <w:divsChild>
        <w:div w:id="1653368614">
          <w:marLeft w:val="0"/>
          <w:marRight w:val="0"/>
          <w:marTop w:val="0"/>
          <w:marBottom w:val="0"/>
          <w:divBdr>
            <w:top w:val="none" w:sz="0" w:space="0" w:color="auto"/>
            <w:left w:val="none" w:sz="0" w:space="0" w:color="auto"/>
            <w:bottom w:val="none" w:sz="0" w:space="0" w:color="auto"/>
            <w:right w:val="none" w:sz="0" w:space="0" w:color="auto"/>
          </w:divBdr>
          <w:divsChild>
            <w:div w:id="2039315157">
              <w:marLeft w:val="0"/>
              <w:marRight w:val="0"/>
              <w:marTop w:val="0"/>
              <w:marBottom w:val="0"/>
              <w:divBdr>
                <w:top w:val="none" w:sz="0" w:space="0" w:color="auto"/>
                <w:left w:val="none" w:sz="0" w:space="0" w:color="auto"/>
                <w:bottom w:val="none" w:sz="0" w:space="0" w:color="auto"/>
                <w:right w:val="none" w:sz="0" w:space="0" w:color="auto"/>
              </w:divBdr>
              <w:divsChild>
                <w:div w:id="261452416">
                  <w:marLeft w:val="0"/>
                  <w:marRight w:val="0"/>
                  <w:marTop w:val="0"/>
                  <w:marBottom w:val="0"/>
                  <w:divBdr>
                    <w:top w:val="none" w:sz="0" w:space="0" w:color="auto"/>
                    <w:left w:val="none" w:sz="0" w:space="0" w:color="auto"/>
                    <w:bottom w:val="none" w:sz="0" w:space="0" w:color="auto"/>
                    <w:right w:val="none" w:sz="0" w:space="0" w:color="auto"/>
                  </w:divBdr>
                  <w:divsChild>
                    <w:div w:id="44762126">
                      <w:marLeft w:val="0"/>
                      <w:marRight w:val="0"/>
                      <w:marTop w:val="0"/>
                      <w:marBottom w:val="0"/>
                      <w:divBdr>
                        <w:top w:val="none" w:sz="0" w:space="0" w:color="auto"/>
                        <w:left w:val="none" w:sz="0" w:space="0" w:color="auto"/>
                        <w:bottom w:val="none" w:sz="0" w:space="0" w:color="auto"/>
                        <w:right w:val="none" w:sz="0" w:space="0" w:color="auto"/>
                      </w:divBdr>
                      <w:divsChild>
                        <w:div w:id="10160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2390">
                  <w:marLeft w:val="0"/>
                  <w:marRight w:val="0"/>
                  <w:marTop w:val="0"/>
                  <w:marBottom w:val="0"/>
                  <w:divBdr>
                    <w:top w:val="none" w:sz="0" w:space="0" w:color="auto"/>
                    <w:left w:val="none" w:sz="0" w:space="0" w:color="auto"/>
                    <w:bottom w:val="none" w:sz="0" w:space="0" w:color="auto"/>
                    <w:right w:val="none" w:sz="0" w:space="0" w:color="auto"/>
                  </w:divBdr>
                  <w:divsChild>
                    <w:div w:id="1054743051">
                      <w:marLeft w:val="0"/>
                      <w:marRight w:val="0"/>
                      <w:marTop w:val="0"/>
                      <w:marBottom w:val="0"/>
                      <w:divBdr>
                        <w:top w:val="none" w:sz="0" w:space="0" w:color="auto"/>
                        <w:left w:val="none" w:sz="0" w:space="0" w:color="auto"/>
                        <w:bottom w:val="none" w:sz="0" w:space="0" w:color="auto"/>
                        <w:right w:val="none" w:sz="0" w:space="0" w:color="auto"/>
                      </w:divBdr>
                      <w:divsChild>
                        <w:div w:id="8326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004">
                  <w:marLeft w:val="0"/>
                  <w:marRight w:val="0"/>
                  <w:marTop w:val="0"/>
                  <w:marBottom w:val="0"/>
                  <w:divBdr>
                    <w:top w:val="none" w:sz="0" w:space="0" w:color="auto"/>
                    <w:left w:val="none" w:sz="0" w:space="0" w:color="auto"/>
                    <w:bottom w:val="none" w:sz="0" w:space="0" w:color="auto"/>
                    <w:right w:val="none" w:sz="0" w:space="0" w:color="auto"/>
                  </w:divBdr>
                  <w:divsChild>
                    <w:div w:id="1583022720">
                      <w:marLeft w:val="0"/>
                      <w:marRight w:val="0"/>
                      <w:marTop w:val="0"/>
                      <w:marBottom w:val="0"/>
                      <w:divBdr>
                        <w:top w:val="none" w:sz="0" w:space="0" w:color="auto"/>
                        <w:left w:val="none" w:sz="0" w:space="0" w:color="auto"/>
                        <w:bottom w:val="none" w:sz="0" w:space="0" w:color="auto"/>
                        <w:right w:val="none" w:sz="0" w:space="0" w:color="auto"/>
                      </w:divBdr>
                      <w:divsChild>
                        <w:div w:id="182782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587538">
      <w:bodyDiv w:val="1"/>
      <w:marLeft w:val="0"/>
      <w:marRight w:val="0"/>
      <w:marTop w:val="0"/>
      <w:marBottom w:val="0"/>
      <w:divBdr>
        <w:top w:val="none" w:sz="0" w:space="0" w:color="auto"/>
        <w:left w:val="none" w:sz="0" w:space="0" w:color="auto"/>
        <w:bottom w:val="none" w:sz="0" w:space="0" w:color="auto"/>
        <w:right w:val="none" w:sz="0" w:space="0" w:color="auto"/>
      </w:divBdr>
    </w:div>
    <w:div w:id="2117947350">
      <w:bodyDiv w:val="1"/>
      <w:marLeft w:val="0"/>
      <w:marRight w:val="0"/>
      <w:marTop w:val="0"/>
      <w:marBottom w:val="0"/>
      <w:divBdr>
        <w:top w:val="none" w:sz="0" w:space="0" w:color="auto"/>
        <w:left w:val="none" w:sz="0" w:space="0" w:color="auto"/>
        <w:bottom w:val="none" w:sz="0" w:space="0" w:color="auto"/>
        <w:right w:val="none" w:sz="0" w:space="0" w:color="auto"/>
      </w:divBdr>
      <w:divsChild>
        <w:div w:id="1629512948">
          <w:marLeft w:val="0"/>
          <w:marRight w:val="0"/>
          <w:marTop w:val="0"/>
          <w:marBottom w:val="0"/>
          <w:divBdr>
            <w:top w:val="none" w:sz="0" w:space="0" w:color="auto"/>
            <w:left w:val="none" w:sz="0" w:space="0" w:color="auto"/>
            <w:bottom w:val="none" w:sz="0" w:space="0" w:color="auto"/>
            <w:right w:val="none" w:sz="0" w:space="0" w:color="auto"/>
          </w:divBdr>
          <w:divsChild>
            <w:div w:id="1082067618">
              <w:marLeft w:val="0"/>
              <w:marRight w:val="0"/>
              <w:marTop w:val="0"/>
              <w:marBottom w:val="0"/>
              <w:divBdr>
                <w:top w:val="none" w:sz="0" w:space="0" w:color="auto"/>
                <w:left w:val="none" w:sz="0" w:space="0" w:color="auto"/>
                <w:bottom w:val="none" w:sz="0" w:space="0" w:color="auto"/>
                <w:right w:val="none" w:sz="0" w:space="0" w:color="auto"/>
              </w:divBdr>
              <w:divsChild>
                <w:div w:id="123064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s://www.inmunologia.org/Upload/Documents/1/5/2/1520.pdf" TargetMode="External"/><Relationship Id="rId2" Type="http://schemas.openxmlformats.org/officeDocument/2006/relationships/hyperlink" Target="https://doi.org/10.1101/2020.03.18.20038018" TargetMode="External"/><Relationship Id="rId1" Type="http://schemas.openxmlformats.org/officeDocument/2006/relationships/hyperlink" Target="https://seimc.org/contenidos/documentoscientificos/recomendaciones/seimc-rc-2020-Posicionamiento_SEIMC_diagnostico_microbiologico_COVID19.pdf" TargetMode="External"/><Relationship Id="rId4" Type="http://schemas.openxmlformats.org/officeDocument/2006/relationships/hyperlink" Target="https://doi.org/10.25540/e3y2-aqy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D722E-21DA-4401-A5F9-2C03DE6AB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1320</Words>
  <Characters>7265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Blanco Reyes</dc:creator>
  <cp:keywords/>
  <dc:description/>
  <cp:lastModifiedBy>Alo</cp:lastModifiedBy>
  <cp:revision>3</cp:revision>
  <dcterms:created xsi:type="dcterms:W3CDTF">2020-05-06T12:09:00Z</dcterms:created>
  <dcterms:modified xsi:type="dcterms:W3CDTF">2020-05-06T13:29:00Z</dcterms:modified>
</cp:coreProperties>
</file>